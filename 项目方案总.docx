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1BE" w:rsidRDefault="00340883" w:rsidP="00340883">
      <w:pPr>
        <w:pStyle w:val="a4"/>
        <w:ind w:firstLine="880"/>
      </w:pPr>
      <w:r>
        <w:rPr>
          <w:rFonts w:hint="eastAsia"/>
        </w:rPr>
        <w:t>无人送货小车项目方案</w:t>
      </w:r>
    </w:p>
    <w:p w:rsidR="008819A7" w:rsidRDefault="008819A7" w:rsidP="008819A7">
      <w:pPr>
        <w:ind w:firstLine="420"/>
      </w:pPr>
    </w:p>
    <w:p w:rsidR="008819A7" w:rsidRDefault="008819A7" w:rsidP="008819A7">
      <w:pPr>
        <w:ind w:firstLine="420"/>
      </w:pPr>
    </w:p>
    <w:p w:rsidR="008819A7" w:rsidRDefault="008819A7" w:rsidP="006A18B2">
      <w:pPr>
        <w:ind w:firstLineChars="0" w:firstLine="0"/>
      </w:pPr>
    </w:p>
    <w:p w:rsidR="008819A7" w:rsidRPr="008819A7" w:rsidRDefault="008819A7" w:rsidP="006A18B2">
      <w:pPr>
        <w:ind w:firstLineChars="0" w:firstLine="0"/>
      </w:pPr>
    </w:p>
    <w:tbl>
      <w:tblPr>
        <w:tblStyle w:val="a6"/>
        <w:tblW w:w="8364" w:type="dxa"/>
        <w:jc w:val="right"/>
        <w:tblLook w:val="04A0" w:firstRow="1" w:lastRow="0" w:firstColumn="1" w:lastColumn="0" w:noHBand="0" w:noVBand="1"/>
      </w:tblPr>
      <w:tblGrid>
        <w:gridCol w:w="1134"/>
        <w:gridCol w:w="284"/>
        <w:gridCol w:w="6946"/>
      </w:tblGrid>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学校</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nil"/>
              <w:left w:val="nil"/>
              <w:bottom w:val="single" w:sz="4" w:space="0" w:color="auto"/>
              <w:right w:val="nil"/>
            </w:tcBorders>
            <w:vAlign w:val="bottom"/>
          </w:tcPr>
          <w:p w:rsidR="008819A7" w:rsidRDefault="008819A7" w:rsidP="006A18B2">
            <w:pPr>
              <w:ind w:firstLine="420"/>
              <w:jc w:val="center"/>
            </w:pPr>
            <w:r>
              <w:rPr>
                <w:rFonts w:hint="eastAsia"/>
              </w:rPr>
              <w:t>山东大学</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主要成员</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bottom w:val="single" w:sz="4" w:space="0" w:color="auto"/>
              <w:right w:val="nil"/>
            </w:tcBorders>
            <w:vAlign w:val="bottom"/>
          </w:tcPr>
          <w:p w:rsidR="008819A7" w:rsidRDefault="008819A7" w:rsidP="006A18B2">
            <w:pPr>
              <w:ind w:firstLine="420"/>
              <w:jc w:val="center"/>
            </w:pPr>
            <w:r>
              <w:rPr>
                <w:rFonts w:hint="eastAsia"/>
              </w:rPr>
              <w:t xml:space="preserve">程大海 </w:t>
            </w:r>
            <w:proofErr w:type="gramStart"/>
            <w:r>
              <w:rPr>
                <w:rFonts w:hint="eastAsia"/>
              </w:rPr>
              <w:t>侯礼志</w:t>
            </w:r>
            <w:proofErr w:type="gramEnd"/>
            <w:r>
              <w:rPr>
                <w:rFonts w:hint="eastAsia"/>
              </w:rPr>
              <w:t xml:space="preserve"> 谷</w:t>
            </w:r>
            <w:proofErr w:type="gramStart"/>
            <w:r>
              <w:rPr>
                <w:rFonts w:hint="eastAsia"/>
              </w:rPr>
              <w:t>浩</w:t>
            </w:r>
            <w:proofErr w:type="gramEnd"/>
            <w:r>
              <w:rPr>
                <w:rFonts w:hint="eastAsia"/>
              </w:rPr>
              <w:t>翔 任家畅</w:t>
            </w:r>
          </w:p>
        </w:tc>
      </w:tr>
      <w:tr w:rsidR="008819A7" w:rsidTr="0029336B">
        <w:trPr>
          <w:trHeight w:val="454"/>
          <w:jc w:val="right"/>
        </w:trPr>
        <w:tc>
          <w:tcPr>
            <w:tcW w:w="1134" w:type="dxa"/>
            <w:tcBorders>
              <w:top w:val="nil"/>
              <w:left w:val="nil"/>
              <w:bottom w:val="nil"/>
              <w:right w:val="nil"/>
            </w:tcBorders>
            <w:vAlign w:val="bottom"/>
          </w:tcPr>
          <w:p w:rsidR="008819A7" w:rsidRDefault="008819A7" w:rsidP="006A18B2">
            <w:pPr>
              <w:ind w:firstLineChars="0" w:firstLine="0"/>
              <w:jc w:val="center"/>
            </w:pPr>
            <w:r>
              <w:rPr>
                <w:rFonts w:hint="eastAsia"/>
              </w:rPr>
              <w:t>指导老师</w:t>
            </w:r>
          </w:p>
        </w:tc>
        <w:tc>
          <w:tcPr>
            <w:tcW w:w="284" w:type="dxa"/>
            <w:tcBorders>
              <w:top w:val="nil"/>
              <w:left w:val="nil"/>
              <w:bottom w:val="nil"/>
              <w:right w:val="nil"/>
            </w:tcBorders>
            <w:vAlign w:val="bottom"/>
          </w:tcPr>
          <w:p w:rsidR="008819A7" w:rsidRDefault="008819A7" w:rsidP="006A18B2">
            <w:pPr>
              <w:ind w:firstLineChars="0" w:firstLine="0"/>
              <w:jc w:val="center"/>
            </w:pPr>
          </w:p>
        </w:tc>
        <w:tc>
          <w:tcPr>
            <w:tcW w:w="6946" w:type="dxa"/>
            <w:tcBorders>
              <w:top w:val="single" w:sz="4" w:space="0" w:color="auto"/>
              <w:left w:val="nil"/>
              <w:right w:val="nil"/>
            </w:tcBorders>
            <w:vAlign w:val="bottom"/>
          </w:tcPr>
          <w:p w:rsidR="008819A7" w:rsidRDefault="008819A7" w:rsidP="006A18B2">
            <w:pPr>
              <w:ind w:firstLine="420"/>
              <w:jc w:val="center"/>
            </w:pPr>
            <w:r>
              <w:rPr>
                <w:rFonts w:hint="eastAsia"/>
              </w:rPr>
              <w:t>周斌</w:t>
            </w:r>
          </w:p>
        </w:tc>
      </w:tr>
    </w:tbl>
    <w:p w:rsidR="008819A7" w:rsidRPr="008819A7" w:rsidRDefault="008819A7" w:rsidP="008819A7">
      <w:pPr>
        <w:ind w:firstLine="420"/>
      </w:pPr>
    </w:p>
    <w:p w:rsidR="00340883" w:rsidRDefault="00340883" w:rsidP="00340883">
      <w:pPr>
        <w:pStyle w:val="2"/>
        <w:ind w:firstLine="640"/>
      </w:pPr>
      <w:r>
        <w:rPr>
          <w:rFonts w:hint="eastAsia"/>
        </w:rPr>
        <w:t>1</w:t>
      </w:r>
      <w:r>
        <w:t xml:space="preserve"> </w:t>
      </w:r>
      <w:r>
        <w:rPr>
          <w:rFonts w:hint="eastAsia"/>
        </w:rPr>
        <w:t>概述</w:t>
      </w:r>
    </w:p>
    <w:p w:rsidR="000D49E2" w:rsidRDefault="006A18B2" w:rsidP="000D49E2">
      <w:pPr>
        <w:ind w:firstLine="420"/>
      </w:pPr>
      <w:r>
        <w:rPr>
          <w:rFonts w:hint="eastAsia"/>
        </w:rPr>
        <w:t>无人驾驶是当前国际上的热点问题，本项目是对无人驾驶落地与应用场景探索的有益尝试。我们的最终目标是实现校园范围内低速、小范围的L</w:t>
      </w:r>
      <w:r>
        <w:t>5</w:t>
      </w:r>
      <w:r>
        <w:rPr>
          <w:rFonts w:hint="eastAsia"/>
        </w:rPr>
        <w:t>级无人送货小车。本方案从实际应用场景的需求出发，主要考虑硬件和软件两个大的方面</w:t>
      </w:r>
      <w:r w:rsidR="000D49E2">
        <w:rPr>
          <w:rFonts w:hint="eastAsia"/>
        </w:rPr>
        <w:t>。硬件</w:t>
      </w:r>
      <w:proofErr w:type="gramStart"/>
      <w:r w:rsidR="000D49E2">
        <w:rPr>
          <w:rFonts w:hint="eastAsia"/>
        </w:rPr>
        <w:t>篇主要</w:t>
      </w:r>
      <w:proofErr w:type="gramEnd"/>
      <w:r w:rsidR="000D49E2">
        <w:rPr>
          <w:rFonts w:hint="eastAsia"/>
        </w:rPr>
        <w:t>分析整个小车的硬件结构，对电池、电机、传感器、控制器以及其他关键部件选型和参数给出参考，软件</w:t>
      </w:r>
      <w:proofErr w:type="gramStart"/>
      <w:r w:rsidR="000D49E2">
        <w:rPr>
          <w:rFonts w:hint="eastAsia"/>
        </w:rPr>
        <w:t>篇主要</w:t>
      </w:r>
      <w:proofErr w:type="gramEnd"/>
      <w:r w:rsidR="000D49E2">
        <w:rPr>
          <w:rFonts w:hint="eastAsia"/>
        </w:rPr>
        <w:t>对目标检测、S</w:t>
      </w:r>
      <w:r w:rsidR="000D49E2">
        <w:t>LAM</w:t>
      </w:r>
      <w:r w:rsidR="000D49E2">
        <w:rPr>
          <w:rFonts w:hint="eastAsia"/>
        </w:rPr>
        <w:t>构建、数据融合、决策的各种算法给出分析，根据我们的实际需求选择较为合适的方法。</w:t>
      </w:r>
    </w:p>
    <w:p w:rsidR="000D49E2" w:rsidRDefault="000D49E2" w:rsidP="000D49E2">
      <w:pPr>
        <w:pStyle w:val="2"/>
        <w:ind w:firstLine="640"/>
      </w:pPr>
      <w:r>
        <w:rPr>
          <w:rFonts w:hint="eastAsia"/>
        </w:rPr>
        <w:t>2</w:t>
      </w:r>
      <w:r>
        <w:t xml:space="preserve"> </w:t>
      </w:r>
      <w:r>
        <w:rPr>
          <w:rFonts w:hint="eastAsia"/>
        </w:rPr>
        <w:t>需求分析</w:t>
      </w:r>
    </w:p>
    <w:p w:rsidR="000D49E2" w:rsidRDefault="000D49E2" w:rsidP="000D49E2">
      <w:pPr>
        <w:ind w:firstLine="420"/>
        <w:rPr>
          <w:ins w:id="0" w:author="hou" w:date="2019-04-05T16:06:00Z"/>
        </w:rPr>
      </w:pPr>
      <w:r>
        <w:rPr>
          <w:rFonts w:hint="eastAsia"/>
        </w:rPr>
        <w:t>在当前阶段我们以山东大学青岛校区作为实际的应用场景，以从</w:t>
      </w:r>
      <w:proofErr w:type="gramStart"/>
      <w:r>
        <w:rPr>
          <w:rFonts w:hint="eastAsia"/>
        </w:rPr>
        <w:t>凤凰居</w:t>
      </w:r>
      <w:proofErr w:type="gramEnd"/>
      <w:r>
        <w:rPr>
          <w:rFonts w:hint="eastAsia"/>
        </w:rPr>
        <w:t>S</w:t>
      </w:r>
      <w:r>
        <w:t>1</w:t>
      </w:r>
      <w:r>
        <w:rPr>
          <w:rFonts w:hint="eastAsia"/>
        </w:rPr>
        <w:t>西门到整个青岛校区西门之间的货物运送作为当前主要任务，假设往返一次的路程记为s，在实际测量后应当给出其具体数值。</w:t>
      </w:r>
      <w:r w:rsidRPr="000D49E2">
        <w:t>我们认为同学们点外卖的高峰时间为上午11:00至2:00以及晚上6:00至9:00，每天配送的外卖记为N份</w:t>
      </w:r>
      <w:r>
        <w:rPr>
          <w:rFonts w:hint="eastAsia"/>
        </w:rPr>
        <w:t>。</w:t>
      </w:r>
      <w:r w:rsidRPr="000D49E2">
        <w:t>从安全角度出发，我们的小车速度不能超过15km/h，</w:t>
      </w:r>
      <w:r>
        <w:rPr>
          <w:rFonts w:hint="eastAsia"/>
        </w:rPr>
        <w:t>粗略换算为4</w:t>
      </w:r>
      <w:r>
        <w:t>m/s</w:t>
      </w:r>
      <w:r w:rsidRPr="000D49E2">
        <w:t>否则可能会有撞伤行人的危险，实际运行时速度记为v。为了进一步明确问题，我们假设我们的小车一次最多只能运送n份外卖，这当然可以根据实际情况更改，实际上每次运送外卖总份数是控制成本的一个主要因素。每份外卖重量记为m，小车自重记为M。</w:t>
      </w:r>
    </w:p>
    <w:p w:rsidR="00313C9A" w:rsidRDefault="003A718F" w:rsidP="003A718F">
      <w:pPr>
        <w:pStyle w:val="2"/>
        <w:ind w:firstLine="640"/>
      </w:pPr>
      <w:bookmarkStart w:id="1" w:name="OLE_LINK27"/>
      <w:bookmarkStart w:id="2" w:name="OLE_LINK28"/>
      <w:r>
        <w:rPr>
          <w:rFonts w:hint="eastAsia"/>
        </w:rPr>
        <w:t>3</w:t>
      </w:r>
      <w:r>
        <w:t xml:space="preserve"> </w:t>
      </w:r>
      <w:r>
        <w:rPr>
          <w:rFonts w:hint="eastAsia"/>
        </w:rPr>
        <w:t>电池选型与参数</w:t>
      </w:r>
    </w:p>
    <w:p w:rsidR="003A718F" w:rsidRDefault="003A718F" w:rsidP="003A718F">
      <w:pPr>
        <w:pStyle w:val="3"/>
        <w:ind w:firstLine="480"/>
      </w:pPr>
      <w:r>
        <w:rPr>
          <w:rFonts w:hint="eastAsia"/>
        </w:rPr>
        <w:t>3</w:t>
      </w:r>
      <w:r>
        <w:t xml:space="preserve">.1 </w:t>
      </w:r>
      <w:r>
        <w:rPr>
          <w:rFonts w:hint="eastAsia"/>
        </w:rPr>
        <w:t>锂电池与铅酸电池比较</w:t>
      </w:r>
    </w:p>
    <w:p w:rsidR="000C2AD6" w:rsidRDefault="003A718F" w:rsidP="000C2AD6">
      <w:pPr>
        <w:ind w:firstLine="420"/>
      </w:pPr>
      <w:r w:rsidRPr="003A718F">
        <w:rPr>
          <w:rFonts w:hint="eastAsia"/>
        </w:rPr>
        <w:t>铅酸电池（VRLA），是一种电极</w:t>
      </w:r>
      <w:proofErr w:type="gramStart"/>
      <w:r w:rsidRPr="003A718F">
        <w:rPr>
          <w:rFonts w:hint="eastAsia"/>
        </w:rPr>
        <w:t>主要由铅及其</w:t>
      </w:r>
      <w:proofErr w:type="gramEnd"/>
      <w:r w:rsidRPr="003A718F">
        <w:rPr>
          <w:rFonts w:hint="eastAsia"/>
        </w:rPr>
        <w:t>氧化物制成，电解液是硫酸溶液的蓄电池。铅酸电池放电状态下，正极主要成分为二氧化铅，负极主要成分为铅；充电状态下，正负极的主要成分均为硫酸铅。</w:t>
      </w:r>
      <w:r w:rsidR="00B52011">
        <w:rPr>
          <w:rFonts w:hint="eastAsia"/>
        </w:rPr>
        <w:t>一个单格铅酸电池标称电压通常不高，实际应用中一般是多个单格铅酸电池直接串联组成能直接使用的电池。</w:t>
      </w:r>
      <w:r w:rsidR="00A80F7E">
        <w:rPr>
          <w:rFonts w:hint="eastAsia"/>
        </w:rPr>
        <w:t>锂电池</w:t>
      </w:r>
      <w:r w:rsidR="00A80F7E" w:rsidRPr="003A718F">
        <w:rPr>
          <w:rFonts w:hint="eastAsia"/>
        </w:rPr>
        <w:t>是一类由锂金属或锂合金为负极材料、使用非水电解质溶液的电池</w:t>
      </w:r>
      <w:r w:rsidR="000C2AD6">
        <w:rPr>
          <w:rFonts w:hint="eastAsia"/>
        </w:rPr>
        <w:t>。</w:t>
      </w:r>
    </w:p>
    <w:p w:rsidR="003A718F" w:rsidRDefault="00A80F7E" w:rsidP="000C2AD6">
      <w:pPr>
        <w:ind w:firstLine="420"/>
      </w:pPr>
      <w:r>
        <w:rPr>
          <w:rFonts w:hint="eastAsia"/>
        </w:rPr>
        <w:t>铅酸电池的主要优势在于价格便宜，“抗击打”能力强，易于维护。一般4</w:t>
      </w:r>
      <w:r>
        <w:t>8V20A</w:t>
      </w:r>
      <w:r>
        <w:rPr>
          <w:rFonts w:hint="eastAsia"/>
        </w:rPr>
        <w:t>h铅酸电池价格在4</w:t>
      </w:r>
      <w:r>
        <w:t>00</w:t>
      </w:r>
      <w:r>
        <w:rPr>
          <w:rFonts w:hint="eastAsia"/>
        </w:rPr>
        <w:t>元左右，而同等参数的锂电池价格往往超过1</w:t>
      </w:r>
      <w:r>
        <w:t>000</w:t>
      </w:r>
      <w:r>
        <w:rPr>
          <w:rFonts w:hint="eastAsia"/>
        </w:rPr>
        <w:t>元。而锂电池的主要优势在</w:t>
      </w:r>
      <w:r>
        <w:rPr>
          <w:rFonts w:hint="eastAsia"/>
        </w:rPr>
        <w:lastRenderedPageBreak/>
        <w:t>于体积和重量小于铅酸电池，仍以4</w:t>
      </w:r>
      <w:r>
        <w:t>8V20Ah</w:t>
      </w:r>
      <w:r>
        <w:rPr>
          <w:rFonts w:hint="eastAsia"/>
        </w:rPr>
        <w:t>电池为例，</w:t>
      </w:r>
      <w:r w:rsidR="00B52011">
        <w:rPr>
          <w:rFonts w:hint="eastAsia"/>
        </w:rPr>
        <w:t>铅酸电池为4个1</w:t>
      </w:r>
      <w:r w:rsidR="00B52011">
        <w:t>2V</w:t>
      </w:r>
      <w:r w:rsidR="00B52011">
        <w:rPr>
          <w:rFonts w:hint="eastAsia"/>
        </w:rPr>
        <w:t>电池串联组成，总重量在2</w:t>
      </w:r>
      <w:r w:rsidR="00B52011">
        <w:t>5kg</w:t>
      </w:r>
      <w:r w:rsidR="00B52011">
        <w:rPr>
          <w:rFonts w:hint="eastAsia"/>
        </w:rPr>
        <w:t>左右，外形尺寸(</w:t>
      </w:r>
      <w:r w:rsidR="00B52011">
        <w:t>mm)</w:t>
      </w:r>
      <w:r w:rsidR="00B52011">
        <w:rPr>
          <w:rFonts w:hint="eastAsia"/>
        </w:rPr>
        <w:t>为1</w:t>
      </w:r>
      <w:r w:rsidR="00B52011">
        <w:t>80*77*170*4</w:t>
      </w:r>
      <w:r w:rsidR="00B52011">
        <w:rPr>
          <w:rFonts w:hint="eastAsia"/>
        </w:rPr>
        <w:t>，而锂电池为重量在</w:t>
      </w:r>
      <w:r w:rsidR="00B52011">
        <w:t>6kg</w:t>
      </w:r>
      <w:r w:rsidR="00B52011">
        <w:rPr>
          <w:rFonts w:hint="eastAsia"/>
        </w:rPr>
        <w:t>左右，外形尺寸(</w:t>
      </w:r>
      <w:r w:rsidR="00B52011">
        <w:t>mm)</w:t>
      </w:r>
      <w:r w:rsidR="00B52011">
        <w:rPr>
          <w:rFonts w:hint="eastAsia"/>
        </w:rPr>
        <w:t>为2</w:t>
      </w:r>
      <w:r w:rsidR="00B52011">
        <w:t>80*80*160</w:t>
      </w:r>
      <w:r w:rsidR="00B52011">
        <w:rPr>
          <w:rFonts w:hint="eastAsia"/>
        </w:rPr>
        <w:t>，总体积仅为铅酸电池的三分之一左右。耐用性同样是锂电池占优，铅酸电池一般</w:t>
      </w:r>
      <w:proofErr w:type="gramStart"/>
      <w:r w:rsidR="00B52011" w:rsidRPr="00B52011">
        <w:t>深充深放电</w:t>
      </w:r>
      <w:proofErr w:type="gramEnd"/>
      <w:r w:rsidR="00B52011" w:rsidRPr="00B52011">
        <w:t>300次以内,有记忆,寿命在两年左右。并且铅酸电池内有液体，消耗一段时间后，如果发现电池发烫或者充电时间变短，就需要补充液体，锂电池耐用性较强，消耗慢，充放超过500次，并且无记忆，一般寿命在4—5年。</w:t>
      </w:r>
      <w:r w:rsidR="000C2AD6">
        <w:rPr>
          <w:rFonts w:hint="eastAsia"/>
        </w:rPr>
        <w:t>从环保方面考虑，铅酸电池在生产过程中常常会产生污染，锂电池在回收环节处理妥善则环境污染很小。下面的表格是对上述的比较的总结。</w:t>
      </w:r>
    </w:p>
    <w:p w:rsidR="002825C0" w:rsidRDefault="002825C0" w:rsidP="000C2AD6">
      <w:pPr>
        <w:ind w:firstLine="420"/>
      </w:pPr>
    </w:p>
    <w:p w:rsidR="002825C0" w:rsidRDefault="002825C0" w:rsidP="002825C0">
      <w:pPr>
        <w:pStyle w:val="aa"/>
        <w:keepNext/>
        <w:ind w:firstLine="400"/>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铅酸电池与锂电池比较</w:t>
      </w:r>
    </w:p>
    <w:tbl>
      <w:tblPr>
        <w:tblStyle w:val="a6"/>
        <w:tblW w:w="0" w:type="auto"/>
        <w:tblLook w:val="04A0" w:firstRow="1" w:lastRow="0" w:firstColumn="1" w:lastColumn="0" w:noHBand="0" w:noVBand="1"/>
      </w:tblPr>
      <w:tblGrid>
        <w:gridCol w:w="1129"/>
        <w:gridCol w:w="3119"/>
        <w:gridCol w:w="4048"/>
      </w:tblGrid>
      <w:tr w:rsidR="000C2AD6" w:rsidTr="000C2AD6">
        <w:tc>
          <w:tcPr>
            <w:tcW w:w="1129" w:type="dxa"/>
          </w:tcPr>
          <w:p w:rsidR="000C2AD6" w:rsidRDefault="000C2AD6" w:rsidP="000C2AD6">
            <w:pPr>
              <w:ind w:firstLineChars="0" w:firstLine="0"/>
            </w:pPr>
            <w:r>
              <w:rPr>
                <w:rFonts w:hint="eastAsia"/>
              </w:rPr>
              <w:t>电池类型</w:t>
            </w:r>
          </w:p>
        </w:tc>
        <w:tc>
          <w:tcPr>
            <w:tcW w:w="3119" w:type="dxa"/>
          </w:tcPr>
          <w:p w:rsidR="000C2AD6" w:rsidRDefault="000C2AD6" w:rsidP="000C2AD6">
            <w:pPr>
              <w:ind w:firstLineChars="0" w:firstLine="0"/>
            </w:pPr>
            <w:r>
              <w:rPr>
                <w:rFonts w:hint="eastAsia"/>
              </w:rPr>
              <w:t>铅酸电池</w:t>
            </w:r>
          </w:p>
        </w:tc>
        <w:tc>
          <w:tcPr>
            <w:tcW w:w="4048" w:type="dxa"/>
          </w:tcPr>
          <w:p w:rsidR="000C2AD6" w:rsidRDefault="000C2AD6" w:rsidP="000C2AD6">
            <w:pPr>
              <w:ind w:firstLineChars="0" w:firstLine="0"/>
            </w:pPr>
            <w:r>
              <w:rPr>
                <w:rFonts w:hint="eastAsia"/>
              </w:rPr>
              <w:t>锂电池</w:t>
            </w:r>
          </w:p>
        </w:tc>
      </w:tr>
      <w:tr w:rsidR="000C2AD6" w:rsidTr="000C2AD6">
        <w:tc>
          <w:tcPr>
            <w:tcW w:w="1129" w:type="dxa"/>
          </w:tcPr>
          <w:p w:rsidR="000C2AD6" w:rsidRDefault="000C2AD6" w:rsidP="000C2AD6">
            <w:pPr>
              <w:ind w:firstLineChars="0" w:firstLine="0"/>
            </w:pPr>
            <w:r>
              <w:rPr>
                <w:rFonts w:hint="eastAsia"/>
              </w:rPr>
              <w:t>体积</w:t>
            </w:r>
          </w:p>
        </w:tc>
        <w:tc>
          <w:tcPr>
            <w:tcW w:w="3119" w:type="dxa"/>
          </w:tcPr>
          <w:p w:rsidR="000C2AD6" w:rsidRDefault="000C2AD6" w:rsidP="000C2AD6">
            <w:pPr>
              <w:ind w:firstLineChars="0" w:firstLine="0"/>
            </w:pPr>
            <w:r>
              <w:rPr>
                <w:rFonts w:hint="eastAsia"/>
              </w:rPr>
              <w:t>较大</w:t>
            </w:r>
          </w:p>
        </w:tc>
        <w:tc>
          <w:tcPr>
            <w:tcW w:w="4048" w:type="dxa"/>
          </w:tcPr>
          <w:p w:rsidR="000C2AD6" w:rsidRDefault="000C2AD6" w:rsidP="000C2AD6">
            <w:pPr>
              <w:ind w:firstLineChars="0" w:firstLine="0"/>
            </w:pPr>
            <w:r>
              <w:rPr>
                <w:rFonts w:hint="eastAsia"/>
              </w:rPr>
              <w:t>同等情况下使铅酸电池的三分之一</w:t>
            </w:r>
          </w:p>
        </w:tc>
      </w:tr>
      <w:tr w:rsidR="000C2AD6" w:rsidTr="000C2AD6">
        <w:tc>
          <w:tcPr>
            <w:tcW w:w="1129" w:type="dxa"/>
          </w:tcPr>
          <w:p w:rsidR="000C2AD6" w:rsidRDefault="000C2AD6" w:rsidP="000C2AD6">
            <w:pPr>
              <w:ind w:firstLineChars="0" w:firstLine="0"/>
            </w:pPr>
            <w:r>
              <w:rPr>
                <w:rFonts w:hint="eastAsia"/>
              </w:rPr>
              <w:t>重量</w:t>
            </w:r>
          </w:p>
        </w:tc>
        <w:tc>
          <w:tcPr>
            <w:tcW w:w="3119" w:type="dxa"/>
          </w:tcPr>
          <w:p w:rsidR="000C2AD6" w:rsidRDefault="000C2AD6" w:rsidP="000C2AD6">
            <w:pPr>
              <w:ind w:firstLineChars="0" w:firstLine="0"/>
            </w:pPr>
            <w:r>
              <w:rPr>
                <w:rFonts w:hint="eastAsia"/>
              </w:rPr>
              <w:t>1</w:t>
            </w:r>
            <w:r>
              <w:t>5</w:t>
            </w:r>
            <w:r>
              <w:rPr>
                <w:rFonts w:hint="eastAsia"/>
              </w:rPr>
              <w:t>-</w:t>
            </w:r>
            <w:r>
              <w:t>30kg</w:t>
            </w:r>
            <w:r>
              <w:rPr>
                <w:rFonts w:hint="eastAsia"/>
              </w:rPr>
              <w:t>左右</w:t>
            </w:r>
          </w:p>
        </w:tc>
        <w:tc>
          <w:tcPr>
            <w:tcW w:w="4048" w:type="dxa"/>
          </w:tcPr>
          <w:p w:rsidR="000C2AD6" w:rsidRDefault="000C2AD6" w:rsidP="000C2AD6">
            <w:pPr>
              <w:ind w:firstLineChars="0" w:firstLine="0"/>
            </w:pPr>
            <w:r>
              <w:rPr>
                <w:rFonts w:hint="eastAsia"/>
              </w:rPr>
              <w:t>一般不超过1</w:t>
            </w:r>
            <w:r>
              <w:t>0kg</w:t>
            </w:r>
          </w:p>
        </w:tc>
      </w:tr>
      <w:tr w:rsidR="000C2AD6" w:rsidTr="000C2AD6">
        <w:tc>
          <w:tcPr>
            <w:tcW w:w="1129" w:type="dxa"/>
          </w:tcPr>
          <w:p w:rsidR="000C2AD6" w:rsidRDefault="000C2AD6" w:rsidP="000C2AD6">
            <w:pPr>
              <w:ind w:firstLineChars="0" w:firstLine="0"/>
            </w:pPr>
            <w:r>
              <w:rPr>
                <w:rFonts w:hint="eastAsia"/>
              </w:rPr>
              <w:t>耐用性</w:t>
            </w:r>
          </w:p>
        </w:tc>
        <w:tc>
          <w:tcPr>
            <w:tcW w:w="3119" w:type="dxa"/>
          </w:tcPr>
          <w:p w:rsidR="000C2AD6" w:rsidRDefault="000C2AD6" w:rsidP="000C2AD6">
            <w:pPr>
              <w:ind w:firstLineChars="0" w:firstLine="0"/>
            </w:pPr>
            <w:r>
              <w:rPr>
                <w:rFonts w:hint="eastAsia"/>
              </w:rPr>
              <w:t>有记忆，深充放电3</w:t>
            </w:r>
            <w:r>
              <w:t>00</w:t>
            </w:r>
            <w:r>
              <w:rPr>
                <w:rFonts w:hint="eastAsia"/>
              </w:rPr>
              <w:t>次以内</w:t>
            </w:r>
          </w:p>
        </w:tc>
        <w:tc>
          <w:tcPr>
            <w:tcW w:w="4048" w:type="dxa"/>
          </w:tcPr>
          <w:p w:rsidR="000C2AD6" w:rsidRDefault="000C2AD6" w:rsidP="000C2AD6">
            <w:pPr>
              <w:ind w:firstLineChars="0" w:firstLine="0"/>
            </w:pPr>
            <w:r>
              <w:rPr>
                <w:rFonts w:hint="eastAsia"/>
              </w:rPr>
              <w:t>无记忆，深充放电超过5</w:t>
            </w:r>
            <w:r>
              <w:t>00</w:t>
            </w:r>
            <w:r>
              <w:rPr>
                <w:rFonts w:hint="eastAsia"/>
              </w:rPr>
              <w:t>次</w:t>
            </w:r>
          </w:p>
        </w:tc>
      </w:tr>
      <w:tr w:rsidR="000C2AD6" w:rsidTr="000C2AD6">
        <w:tc>
          <w:tcPr>
            <w:tcW w:w="1129" w:type="dxa"/>
          </w:tcPr>
          <w:p w:rsidR="000C2AD6" w:rsidRPr="000C2AD6" w:rsidRDefault="000C2AD6" w:rsidP="000C2AD6">
            <w:pPr>
              <w:ind w:firstLineChars="0" w:firstLine="0"/>
            </w:pPr>
            <w:r>
              <w:rPr>
                <w:rFonts w:hint="eastAsia"/>
              </w:rPr>
              <w:t>价格</w:t>
            </w:r>
            <w:r w:rsidR="002825C0">
              <w:rPr>
                <w:rFonts w:hint="eastAsia"/>
              </w:rPr>
              <w:t>(元</w:t>
            </w:r>
            <w:r w:rsidR="002825C0">
              <w:t>)</w:t>
            </w:r>
          </w:p>
        </w:tc>
        <w:tc>
          <w:tcPr>
            <w:tcW w:w="3119" w:type="dxa"/>
          </w:tcPr>
          <w:p w:rsidR="000C2AD6" w:rsidRDefault="000C2AD6" w:rsidP="000C2AD6">
            <w:pPr>
              <w:ind w:firstLineChars="0" w:firstLine="0"/>
            </w:pPr>
            <w:r>
              <w:t>300</w:t>
            </w:r>
            <w:r>
              <w:rPr>
                <w:rFonts w:hint="eastAsia"/>
              </w:rPr>
              <w:t>-</w:t>
            </w:r>
            <w:r w:rsidR="002825C0">
              <w:t>1000</w:t>
            </w:r>
          </w:p>
        </w:tc>
        <w:tc>
          <w:tcPr>
            <w:tcW w:w="4048" w:type="dxa"/>
          </w:tcPr>
          <w:p w:rsidR="000C2AD6" w:rsidRDefault="000C2AD6" w:rsidP="000C2AD6">
            <w:pPr>
              <w:ind w:firstLineChars="0" w:firstLine="0"/>
            </w:pPr>
            <w:r>
              <w:rPr>
                <w:rFonts w:hint="eastAsia"/>
              </w:rPr>
              <w:t>9</w:t>
            </w:r>
            <w:r>
              <w:t>00</w:t>
            </w:r>
            <w:r>
              <w:rPr>
                <w:rFonts w:hint="eastAsia"/>
              </w:rPr>
              <w:t>-</w:t>
            </w:r>
            <w:r>
              <w:t>2000</w:t>
            </w:r>
          </w:p>
        </w:tc>
      </w:tr>
      <w:tr w:rsidR="002825C0" w:rsidTr="000C2AD6">
        <w:tc>
          <w:tcPr>
            <w:tcW w:w="1129" w:type="dxa"/>
          </w:tcPr>
          <w:p w:rsidR="002825C0" w:rsidRDefault="002825C0" w:rsidP="000C2AD6">
            <w:pPr>
              <w:ind w:firstLineChars="0" w:firstLine="0"/>
            </w:pPr>
            <w:r>
              <w:rPr>
                <w:rFonts w:hint="eastAsia"/>
              </w:rPr>
              <w:t>维护难度</w:t>
            </w:r>
          </w:p>
        </w:tc>
        <w:tc>
          <w:tcPr>
            <w:tcW w:w="3119" w:type="dxa"/>
          </w:tcPr>
          <w:p w:rsidR="002825C0" w:rsidRDefault="002825C0" w:rsidP="000C2AD6">
            <w:pPr>
              <w:ind w:firstLineChars="0" w:firstLine="0"/>
            </w:pPr>
            <w:r>
              <w:rPr>
                <w:rFonts w:hint="eastAsia"/>
              </w:rPr>
              <w:t>较易维护</w:t>
            </w:r>
          </w:p>
        </w:tc>
        <w:tc>
          <w:tcPr>
            <w:tcW w:w="4048" w:type="dxa"/>
          </w:tcPr>
          <w:p w:rsidR="002825C0" w:rsidRDefault="002825C0" w:rsidP="000C2AD6">
            <w:pPr>
              <w:ind w:firstLineChars="0" w:firstLine="0"/>
            </w:pPr>
            <w:proofErr w:type="gramStart"/>
            <w:r>
              <w:rPr>
                <w:rFonts w:hint="eastAsia"/>
              </w:rPr>
              <w:t>不易维护</w:t>
            </w:r>
            <w:proofErr w:type="gramEnd"/>
          </w:p>
        </w:tc>
      </w:tr>
      <w:tr w:rsidR="002825C0" w:rsidTr="000C2AD6">
        <w:tc>
          <w:tcPr>
            <w:tcW w:w="1129" w:type="dxa"/>
          </w:tcPr>
          <w:p w:rsidR="002825C0" w:rsidRDefault="002825C0" w:rsidP="000C2AD6">
            <w:pPr>
              <w:ind w:firstLineChars="0" w:firstLine="0"/>
            </w:pPr>
            <w:r>
              <w:rPr>
                <w:rFonts w:hint="eastAsia"/>
              </w:rPr>
              <w:t>环保</w:t>
            </w:r>
          </w:p>
        </w:tc>
        <w:tc>
          <w:tcPr>
            <w:tcW w:w="3119" w:type="dxa"/>
          </w:tcPr>
          <w:p w:rsidR="002825C0" w:rsidRDefault="002825C0" w:rsidP="000C2AD6">
            <w:pPr>
              <w:ind w:firstLineChars="0" w:firstLine="0"/>
            </w:pPr>
            <w:proofErr w:type="gramStart"/>
            <w:r>
              <w:rPr>
                <w:rFonts w:hint="eastAsia"/>
              </w:rPr>
              <w:t>不</w:t>
            </w:r>
            <w:proofErr w:type="gramEnd"/>
            <w:r>
              <w:rPr>
                <w:rFonts w:hint="eastAsia"/>
              </w:rPr>
              <w:t>环保</w:t>
            </w:r>
          </w:p>
        </w:tc>
        <w:tc>
          <w:tcPr>
            <w:tcW w:w="4048" w:type="dxa"/>
          </w:tcPr>
          <w:p w:rsidR="002825C0" w:rsidRDefault="002825C0" w:rsidP="000C2AD6">
            <w:pPr>
              <w:ind w:firstLineChars="0" w:firstLine="0"/>
            </w:pPr>
            <w:r>
              <w:rPr>
                <w:rFonts w:hint="eastAsia"/>
              </w:rPr>
              <w:t>回收阶段妥善处理则很少污染</w:t>
            </w:r>
          </w:p>
        </w:tc>
      </w:tr>
    </w:tbl>
    <w:p w:rsidR="000C2AD6" w:rsidRDefault="000C2AD6" w:rsidP="002825C0">
      <w:pPr>
        <w:ind w:firstLineChars="0" w:firstLine="0"/>
      </w:pPr>
    </w:p>
    <w:p w:rsidR="000C2AD6" w:rsidRDefault="002825C0" w:rsidP="000C2AD6">
      <w:pPr>
        <w:ind w:firstLine="420"/>
      </w:pPr>
      <w:r>
        <w:rPr>
          <w:rFonts w:hint="eastAsia"/>
        </w:rPr>
        <w:t>铅酸电池主要优势在于其易维护性。</w:t>
      </w:r>
      <w:r w:rsidR="000C2AD6">
        <w:rPr>
          <w:rFonts w:hint="eastAsia"/>
        </w:rPr>
        <w:t>如果以</w:t>
      </w:r>
      <w:r w:rsidR="000C2AD6">
        <w:t>5</w:t>
      </w:r>
      <w:r w:rsidR="000C2AD6">
        <w:rPr>
          <w:rFonts w:hint="eastAsia"/>
        </w:rPr>
        <w:t>年为一个使用周期，铅酸电池和锂电池实际成本差不多，但是铅酸电池</w:t>
      </w:r>
      <w:r>
        <w:rPr>
          <w:rFonts w:hint="eastAsia"/>
        </w:rPr>
        <w:t>充放电有记忆，</w:t>
      </w:r>
      <w:r w:rsidR="000C2AD6">
        <w:rPr>
          <w:rFonts w:hint="eastAsia"/>
        </w:rPr>
        <w:t>在使用过程中效率下降比较明显。</w:t>
      </w:r>
      <w:r>
        <w:rPr>
          <w:rFonts w:hint="eastAsia"/>
        </w:rPr>
        <w:t>锂电池主要优势在于其体积和重量以及耐用性。我们的小车主要用于货物运送，对重量相对敏感，因此应优先考虑锂电池。</w:t>
      </w:r>
      <w:r w:rsidR="000C2AD6">
        <w:rPr>
          <w:rFonts w:hint="eastAsia"/>
        </w:rPr>
        <w:t>实际上，目前很多家用电动车制造时</w:t>
      </w:r>
      <w:r>
        <w:rPr>
          <w:rFonts w:hint="eastAsia"/>
        </w:rPr>
        <w:t>选择</w:t>
      </w:r>
      <w:r w:rsidR="000C2AD6">
        <w:rPr>
          <w:rFonts w:hint="eastAsia"/>
        </w:rPr>
        <w:t>锂电池代替铅酸电池也是一种潮流</w:t>
      </w:r>
      <w:r>
        <w:rPr>
          <w:rFonts w:hint="eastAsia"/>
        </w:rPr>
        <w:t>，随着技术的不断发展以及人们对环保的不断重视，锂电池的应用也会更加广泛。</w:t>
      </w:r>
    </w:p>
    <w:p w:rsidR="002825C0" w:rsidRDefault="002825C0" w:rsidP="002825C0">
      <w:pPr>
        <w:pStyle w:val="3"/>
        <w:ind w:firstLine="480"/>
      </w:pPr>
      <w:r>
        <w:rPr>
          <w:rFonts w:hint="eastAsia"/>
        </w:rPr>
        <w:t>3</w:t>
      </w:r>
      <w:r>
        <w:t xml:space="preserve">.2 </w:t>
      </w:r>
      <w:r>
        <w:rPr>
          <w:rFonts w:hint="eastAsia"/>
        </w:rPr>
        <w:t>电池参数计算</w:t>
      </w:r>
    </w:p>
    <w:p w:rsidR="0029336B" w:rsidRDefault="0029336B" w:rsidP="0029336B">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在之前的讨论中，我们已经把基本的条件作了明确。要计算电池的容量，我们需要考虑的主要因素是载重和路程。实际上，影响电池容量的因素有很多，还包括温度、速度等等，但它们不是主要的影响，并且也不易计算，在这里只考虑主要的载重和路程因素。</w:t>
      </w:r>
      <w:r>
        <w:rPr>
          <w:rFonts w:ascii="Roboto" w:hAnsi="Roboto" w:hint="eastAsia"/>
          <w:color w:val="333333"/>
          <w:spacing w:val="5"/>
          <w:szCs w:val="21"/>
          <w:shd w:val="clear" w:color="auto" w:fill="FFFFFF"/>
        </w:rPr>
        <w:t>在小车行驶过程中，消耗的能量主要来自于阻力做功，得到的能量主要来自电池，则电池能量至少应等于阻力做功，据此可计算电池的参数。</w:t>
      </w:r>
    </w:p>
    <w:p w:rsidR="0029336B" w:rsidRDefault="0029336B" w:rsidP="003D4EAD">
      <w:pPr>
        <w:ind w:firstLine="420"/>
        <w:rPr>
          <w:rStyle w:val="apple-converted-space"/>
          <w:rFonts w:ascii="Roboto" w:hAnsi="Roboto"/>
          <w:color w:val="333333"/>
          <w:spacing w:val="5"/>
          <w:szCs w:val="21"/>
          <w:shd w:val="clear" w:color="auto" w:fill="FFFFFF"/>
        </w:rPr>
      </w:pPr>
      <w:r>
        <w:rPr>
          <w:rFonts w:hint="eastAsia"/>
          <w:shd w:val="clear" w:color="auto" w:fill="FFFFFF"/>
        </w:rPr>
        <w:t>若</w:t>
      </w:r>
      <w:r>
        <w:rPr>
          <w:shd w:val="clear" w:color="auto" w:fill="FFFFFF"/>
        </w:rPr>
        <w:t>小车自重为M，每份外卖重为m，共n份外卖，因此总重量表达式为</w:t>
      </w:r>
      <m:oMath>
        <m:r>
          <m:rPr>
            <m:sty m:val="p"/>
          </m:rPr>
          <w:rPr>
            <w:rFonts w:ascii="Cambria Math" w:hAnsi="Cambria Math"/>
            <w:shd w:val="clear" w:color="auto" w:fill="FFFFFF"/>
          </w:rPr>
          <m:t>M</m:t>
        </m:r>
        <m:r>
          <m:rPr>
            <m:sty m:val="p"/>
          </m:rPr>
          <w:rPr>
            <w:rFonts w:ascii="Cambria Math" w:hAnsi="Cambria Math" w:hint="eastAsia"/>
            <w:shd w:val="clear" w:color="auto" w:fill="FFFFFF"/>
          </w:rPr>
          <m:t>+mn</m:t>
        </m:r>
      </m:oMath>
      <w:r>
        <w:rPr>
          <w:rFonts w:hint="eastAsia"/>
          <w:shd w:val="clear" w:color="auto" w:fill="FFFFFF"/>
        </w:rPr>
        <w:t>。若每天共需运送N份外卖，小车每次</w:t>
      </w:r>
      <w:r>
        <w:rPr>
          <w:shd w:val="clear" w:color="auto" w:fill="FFFFFF"/>
        </w:rPr>
        <w:t>最多只能运送n份外卖，</w:t>
      </w:r>
      <w:r>
        <w:rPr>
          <w:rFonts w:hint="eastAsia"/>
          <w:shd w:val="clear" w:color="auto" w:fill="FFFFFF"/>
        </w:rPr>
        <w:t>因此小车共需走</w:t>
      </w:r>
      <m:oMath>
        <m:r>
          <m:rPr>
            <m:sty m:val="p"/>
          </m:rP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proofErr w:type="gramStart"/>
      <w:r>
        <w:rPr>
          <w:rFonts w:hint="eastAsia"/>
          <w:shd w:val="clear" w:color="auto" w:fill="FFFFFF"/>
        </w:rPr>
        <w:t>个</w:t>
      </w:r>
      <w:proofErr w:type="gramEnd"/>
      <w:r>
        <w:rPr>
          <w:rFonts w:hint="eastAsia"/>
          <w:shd w:val="clear" w:color="auto" w:fill="FFFFFF"/>
        </w:rPr>
        <w:t>往返，单次往返路程为s，则总路程为</w:t>
      </w:r>
      <m:oMath>
        <m:f>
          <m:fPr>
            <m:ctrlPr>
              <w:rPr>
                <w:rFonts w:ascii="Cambria Math" w:hAnsi="Cambria Math"/>
                <w:shd w:val="clear" w:color="auto" w:fill="FFFFFF"/>
              </w:rPr>
            </m:ctrlPr>
          </m:fPr>
          <m:num>
            <m:r>
              <m:rPr>
                <m:sty m:val="p"/>
              </m:rPr>
              <w:rPr>
                <w:rFonts w:ascii="Cambria Math" w:hAnsi="Cambria Math" w:hint="eastAsia"/>
                <w:shd w:val="clear" w:color="auto" w:fill="FFFFFF"/>
              </w:rPr>
              <m:t>s</m:t>
            </m:r>
            <m:r>
              <m:rPr>
                <m:sty m:val="p"/>
              </m:rPr>
              <w:rPr>
                <w:rFonts w:ascii="Cambria Math" w:hAnsi="Cambria Math"/>
                <w:shd w:val="clear" w:color="auto" w:fill="FFFFFF"/>
              </w:rPr>
              <m:t>N</m:t>
            </m:r>
          </m:num>
          <m:den>
            <m:r>
              <m:rPr>
                <m:sty m:val="p"/>
              </m:rPr>
              <w:rPr>
                <w:rFonts w:ascii="Cambria Math" w:hAnsi="Cambria Math"/>
                <w:shd w:val="clear" w:color="auto" w:fill="FFFFFF"/>
              </w:rPr>
              <m:t>n</m:t>
            </m:r>
          </m:den>
        </m:f>
        <m:r>
          <w:rPr>
            <w:rFonts w:ascii="Cambria Math" w:hAnsi="Cambria Math"/>
            <w:shd w:val="clear" w:color="auto" w:fill="FFFFFF"/>
          </w:rPr>
          <m:t xml:space="preserve"> </m:t>
        </m:r>
      </m:oMath>
      <w:r w:rsidR="003D4EAD">
        <w:rPr>
          <w:rFonts w:hint="eastAsia"/>
          <w:shd w:val="clear" w:color="auto" w:fill="FFFFFF"/>
        </w:rPr>
        <w:t>。</w:t>
      </w:r>
      <w:r w:rsidR="003D4EAD">
        <w:rPr>
          <w:shd w:val="clear" w:color="auto" w:fill="FFFFFF"/>
        </w:rPr>
        <w:t>小车行驶主要是克服阻力做功，阻力包括摩擦力与空气阻力。若动摩擦系数记为μ，则摩擦力可表示为μ(M+mn)g。空气阻力的计算较为复杂，其计算公式为</w:t>
      </w:r>
      <w:r w:rsidR="003D4EAD">
        <w:rPr>
          <w:rStyle w:val="apple-converted-space"/>
          <w:rFonts w:ascii="Roboto" w:hAnsi="Roboto"/>
          <w:color w:val="333333"/>
          <w:spacing w:val="5"/>
          <w:szCs w:val="21"/>
          <w:shd w:val="clear" w:color="auto" w:fill="FFFFFF"/>
        </w:rPr>
        <w:t>  </w:t>
      </w:r>
    </w:p>
    <w:p w:rsidR="003D4EAD" w:rsidRPr="003D4EAD" w:rsidRDefault="003D4EAD" w:rsidP="003D4EAD">
      <w:pPr>
        <w:ind w:firstLine="420"/>
        <w:rPr>
          <w:shd w:val="clear" w:color="auto" w:fill="FFFFFF"/>
        </w:rPr>
      </w:pPr>
      <m:oMathPara>
        <m:oMath>
          <m:r>
            <m:rPr>
              <m:sty m:val="p"/>
            </m:rPr>
            <w:rPr>
              <w:rFonts w:ascii="Cambria Math" w:hAnsi="Cambria Math"/>
              <w:shd w:val="clear" w:color="auto" w:fill="FFFFFF"/>
            </w:rPr>
            <m:t>F=</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w:rPr>
              <w:rFonts w:ascii="Cambria Math" w:hAnsi="Cambria Math"/>
              <w:shd w:val="clear" w:color="auto" w:fill="FFFFFF"/>
            </w:rPr>
            <m:t>Cρ</m:t>
          </m:r>
          <m:sSup>
            <m:sSupPr>
              <m:ctrlPr>
                <w:rPr>
                  <w:rFonts w:ascii="Cambria Math" w:hAnsi="Cambria Math"/>
                  <w:i/>
                  <w:shd w:val="clear" w:color="auto" w:fill="FFFFFF"/>
                </w:rPr>
              </m:ctrlPr>
            </m:sSupPr>
            <m:e>
              <m:r>
                <w:rPr>
                  <w:rFonts w:ascii="Cambria Math" w:hAnsi="Cambria Math"/>
                  <w:shd w:val="clear" w:color="auto" w:fill="FFFFFF"/>
                </w:rPr>
                <m:t>Sv</m:t>
              </m:r>
            </m:e>
            <m:sup>
              <m:r>
                <w:rPr>
                  <w:rFonts w:ascii="Cambria Math" w:hAnsi="Cambria Math"/>
                  <w:shd w:val="clear" w:color="auto" w:fill="FFFFFF"/>
                </w:rPr>
                <m:t>2</m:t>
              </m:r>
            </m:sup>
          </m:sSup>
        </m:oMath>
      </m:oMathPara>
    </w:p>
    <w:p w:rsidR="00267D6E" w:rsidRPr="00267D6E" w:rsidRDefault="003D4EAD" w:rsidP="00267D6E">
      <w:pPr>
        <w:widowControl/>
        <w:snapToGrid/>
        <w:ind w:firstLineChars="0" w:firstLine="0"/>
        <w:jc w:val="left"/>
        <w:rPr>
          <w:rFonts w:ascii="宋体" w:eastAsia="宋体" w:hAnsi="宋体" w:cs="宋体"/>
          <w:kern w:val="0"/>
          <w:sz w:val="24"/>
          <w:szCs w:val="24"/>
        </w:rPr>
      </w:pPr>
      <w:r>
        <w:rPr>
          <w:rFonts w:hint="eastAsia"/>
          <w:shd w:val="clear" w:color="auto" w:fill="FFFFFF"/>
        </w:rPr>
        <w:t>其中C为阻力系数，</w:t>
      </w:r>
      <w:r w:rsidR="00267D6E">
        <w:rPr>
          <w:rFonts w:hint="eastAsia"/>
          <w:shd w:val="clear" w:color="auto" w:fill="FFFFFF"/>
        </w:rPr>
        <w:t>通常为实验值，</w:t>
      </w:r>
      <w:r w:rsidR="00267D6E" w:rsidRPr="00267D6E">
        <w:rPr>
          <w:rFonts w:ascii="Roboto" w:eastAsia="宋体" w:hAnsi="Roboto" w:cs="宋体"/>
          <w:color w:val="333333"/>
          <w:spacing w:val="5"/>
          <w:kern w:val="0"/>
          <w:szCs w:val="21"/>
        </w:rPr>
        <w:t>现代汽车的阻力系数通常为</w:t>
      </w:r>
      <w:r w:rsidR="00267D6E" w:rsidRPr="00267D6E">
        <w:rPr>
          <w:rFonts w:ascii="Roboto" w:eastAsia="宋体" w:hAnsi="Roboto" w:cs="宋体"/>
          <w:color w:val="333333"/>
          <w:spacing w:val="5"/>
          <w:kern w:val="0"/>
          <w:szCs w:val="21"/>
        </w:rPr>
        <w:t>0.28~0.4</w:t>
      </w:r>
      <w:r w:rsidR="00267D6E" w:rsidRPr="00267D6E">
        <w:rPr>
          <w:rFonts w:ascii="Roboto" w:eastAsia="宋体" w:hAnsi="Roboto" w:cs="宋体"/>
          <w:color w:val="333333"/>
          <w:spacing w:val="5"/>
          <w:kern w:val="0"/>
          <w:szCs w:val="21"/>
        </w:rPr>
        <w:t>，在这里我们可记</w:t>
      </w:r>
      <w:r w:rsidR="00267D6E" w:rsidRPr="00267D6E">
        <w:rPr>
          <w:rFonts w:ascii="Roboto" w:eastAsia="宋体" w:hAnsi="Roboto" w:cs="宋体"/>
          <w:color w:val="333333"/>
          <w:spacing w:val="5"/>
          <w:kern w:val="0"/>
          <w:szCs w:val="21"/>
        </w:rPr>
        <w:t>C</w:t>
      </w:r>
      <w:r w:rsidR="00267D6E" w:rsidRPr="00267D6E">
        <w:rPr>
          <w:rFonts w:ascii="Roboto" w:eastAsia="宋体" w:hAnsi="Roboto" w:cs="宋体"/>
          <w:color w:val="333333"/>
          <w:spacing w:val="5"/>
          <w:kern w:val="0"/>
          <w:szCs w:val="21"/>
        </w:rPr>
        <w:t>为</w:t>
      </w:r>
      <w:r w:rsidR="00267D6E" w:rsidRPr="00267D6E">
        <w:rPr>
          <w:rFonts w:ascii="Roboto" w:eastAsia="宋体" w:hAnsi="Roboto" w:cs="宋体"/>
          <w:color w:val="333333"/>
          <w:spacing w:val="5"/>
          <w:kern w:val="0"/>
          <w:szCs w:val="21"/>
        </w:rPr>
        <w:t>0.4</w:t>
      </w:r>
      <w:r w:rsidR="00267D6E" w:rsidRPr="00267D6E">
        <w:rPr>
          <w:rFonts w:ascii="Roboto" w:eastAsia="宋体" w:hAnsi="Roboto" w:cs="宋体"/>
          <w:color w:val="333333"/>
          <w:spacing w:val="5"/>
          <w:kern w:val="0"/>
          <w:szCs w:val="21"/>
        </w:rPr>
        <w:t>，</w:t>
      </w:r>
      <w:r w:rsidR="00267D6E">
        <w:rPr>
          <w:rFonts w:ascii="Roboto" w:eastAsia="宋体" w:hAnsi="Roboto" w:cs="宋体" w:hint="eastAsia"/>
          <w:color w:val="333333"/>
          <w:spacing w:val="5"/>
          <w:kern w:val="0"/>
          <w:szCs w:val="21"/>
        </w:rPr>
        <w:t>ρ</w:t>
      </w:r>
      <w:r w:rsidR="00267D6E" w:rsidRPr="00267D6E">
        <w:rPr>
          <w:rFonts w:ascii="Roboto" w:eastAsia="宋体" w:hAnsi="Roboto" w:cs="宋体"/>
          <w:color w:val="333333"/>
          <w:spacing w:val="5"/>
          <w:kern w:val="0"/>
          <w:szCs w:val="21"/>
        </w:rPr>
        <w:t>为空气密度，一般干燥的空气密度约为</w:t>
      </w:r>
      <w:r w:rsidR="00267D6E" w:rsidRPr="00267D6E">
        <w:rPr>
          <w:rFonts w:ascii="Roboto" w:eastAsia="宋体" w:hAnsi="Roboto" w:cs="宋体"/>
          <w:color w:val="333333"/>
          <w:spacing w:val="5"/>
          <w:kern w:val="0"/>
          <w:szCs w:val="21"/>
        </w:rPr>
        <w:t>1.3g/L,S</w:t>
      </w:r>
      <w:r w:rsidR="00267D6E" w:rsidRPr="00267D6E">
        <w:rPr>
          <w:rFonts w:ascii="Roboto" w:eastAsia="宋体" w:hAnsi="Roboto" w:cs="宋体"/>
          <w:color w:val="333333"/>
          <w:spacing w:val="5"/>
          <w:kern w:val="0"/>
          <w:szCs w:val="21"/>
        </w:rPr>
        <w:t>为迎风面积，</w:t>
      </w:r>
      <w:r w:rsidR="00267D6E" w:rsidRPr="00267D6E">
        <w:rPr>
          <w:rFonts w:ascii="Roboto" w:eastAsia="宋体" w:hAnsi="Roboto" w:cs="宋体"/>
          <w:color w:val="333333"/>
          <w:spacing w:val="5"/>
          <w:kern w:val="0"/>
          <w:szCs w:val="21"/>
        </w:rPr>
        <w:t>v</w:t>
      </w:r>
      <w:r w:rsidR="00267D6E" w:rsidRPr="00267D6E">
        <w:rPr>
          <w:rFonts w:ascii="Roboto" w:eastAsia="宋体" w:hAnsi="Roboto" w:cs="宋体"/>
          <w:color w:val="333333"/>
          <w:spacing w:val="5"/>
          <w:kern w:val="0"/>
          <w:szCs w:val="21"/>
        </w:rPr>
        <w:t>为小车行驶速度与风速的相对速度。这样，总的阻力做功就可以表示为：</w:t>
      </w:r>
    </w:p>
    <w:p w:rsidR="003D4EAD" w:rsidRPr="00D50174" w:rsidRDefault="00267D6E" w:rsidP="003D4EAD">
      <w:pPr>
        <w:ind w:firstLineChars="95" w:firstLine="199"/>
        <w:rPr>
          <w:shd w:val="clear" w:color="auto" w:fill="FFFFFF"/>
        </w:rPr>
      </w:pPr>
      <m:oMathPara>
        <m:oMath>
          <m:r>
            <m:rPr>
              <m:sty m:val="p"/>
            </m:rPr>
            <w:rPr>
              <w:rFonts w:ascii="Cambria Math" w:hAnsi="Cambria Math"/>
              <w:shd w:val="clear" w:color="auto" w:fill="FFFFFF"/>
            </w:rPr>
            <m:t>W</m:t>
          </m:r>
          <m:r>
            <m:rPr>
              <m:sty m:val="p"/>
            </m:rPr>
            <w:rPr>
              <w:rFonts w:ascii="Cambria Math" w:hAnsi="Cambria Math" w:hint="eastAsia"/>
              <w:shd w:val="clear" w:color="auto" w:fill="FFFFFF"/>
            </w:rPr>
            <m:t>=</m:t>
          </m:r>
          <m:f>
            <m:fPr>
              <m:ctrlPr>
                <w:rPr>
                  <w:rFonts w:ascii="Cambria Math" w:hAnsi="Cambria Math"/>
                  <w:shd w:val="clear" w:color="auto" w:fill="FFFFFF"/>
                </w:rPr>
              </m:ctrlPr>
            </m:fPr>
            <m:num>
              <m:d>
                <m:dPr>
                  <m:begChr m:val="["/>
                  <m:endChr m:val="]"/>
                  <m:ctrlPr>
                    <w:rPr>
                      <w:rFonts w:ascii="Cambria Math" w:hAnsi="Cambria Math"/>
                      <w:shd w:val="clear" w:color="auto" w:fill="FFFFFF"/>
                    </w:rPr>
                  </m:ctrlPr>
                </m:dPr>
                <m:e>
                  <m:r>
                    <m:rPr>
                      <m:sty m:val="p"/>
                    </m:rPr>
                    <w:rPr>
                      <w:rFonts w:ascii="Cambria Math" w:hAnsi="Cambria Math"/>
                      <w:shd w:val="clear" w:color="auto" w:fill="FFFFFF"/>
                    </w:rPr>
                    <m:t>μ</m:t>
                  </m:r>
                  <m:d>
                    <m:dPr>
                      <m:ctrlPr>
                        <w:rPr>
                          <w:rFonts w:ascii="Cambria Math" w:hAnsi="Cambria Math"/>
                          <w:shd w:val="clear" w:color="auto" w:fill="FFFFFF"/>
                        </w:rPr>
                      </m:ctrlPr>
                    </m:dPr>
                    <m:e>
                      <m:r>
                        <m:rPr>
                          <m:sty m:val="p"/>
                        </m:rPr>
                        <w:rPr>
                          <w:rFonts w:ascii="Cambria Math" w:hAnsi="Cambria Math"/>
                          <w:shd w:val="clear" w:color="auto" w:fill="FFFFFF"/>
                        </w:rPr>
                        <m:t>M+mn</m:t>
                      </m:r>
                    </m:e>
                  </m:d>
                  <m:r>
                    <m:rPr>
                      <m:sty m:val="p"/>
                    </m:rPr>
                    <w:rPr>
                      <w:rFonts w:ascii="Cambria Math" w:hAnsi="Cambria Math"/>
                      <w:shd w:val="clear" w:color="auto" w:fill="FFFFFF"/>
                    </w:rPr>
                    <m:t>g+</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2</m:t>
                      </m:r>
                    </m:den>
                  </m:f>
                  <m:r>
                    <m:rPr>
                      <m:sty m:val="p"/>
                    </m:rPr>
                    <w:rPr>
                      <w:rFonts w:ascii="Cambria Math" w:hAnsi="Cambria Math"/>
                      <w:shd w:val="clear" w:color="auto" w:fill="FFFFFF"/>
                    </w:rPr>
                    <m:t>Cρ</m:t>
                  </m:r>
                  <m:sSup>
                    <m:sSupPr>
                      <m:ctrlPr>
                        <w:rPr>
                          <w:rFonts w:ascii="Cambria Math" w:hAnsi="Cambria Math"/>
                          <w:shd w:val="clear" w:color="auto" w:fill="FFFFFF"/>
                        </w:rPr>
                      </m:ctrlPr>
                    </m:sSupPr>
                    <m:e>
                      <m:r>
                        <m:rPr>
                          <m:sty m:val="p"/>
                        </m:rPr>
                        <w:rPr>
                          <w:rFonts w:ascii="Cambria Math" w:hAnsi="Cambria Math"/>
                          <w:shd w:val="clear" w:color="auto" w:fill="FFFFFF"/>
                        </w:rPr>
                        <m:t>Sv</m:t>
                      </m:r>
                    </m:e>
                    <m:sup>
                      <m:r>
                        <m:rPr>
                          <m:sty m:val="p"/>
                        </m:rPr>
                        <w:rPr>
                          <w:rFonts w:ascii="Cambria Math" w:hAnsi="Cambria Math"/>
                          <w:shd w:val="clear" w:color="auto" w:fill="FFFFFF"/>
                        </w:rPr>
                        <m:t>2</m:t>
                      </m:r>
                    </m:sup>
                  </m:sSup>
                </m:e>
              </m:d>
              <m:r>
                <m:rPr>
                  <m:sty m:val="p"/>
                </m:rPr>
                <w:rPr>
                  <w:rFonts w:ascii="Cambria Math" w:hAnsi="Cambria Math"/>
                  <w:shd w:val="clear" w:color="auto" w:fill="FFFFFF"/>
                </w:rPr>
                <m:t>sN</m:t>
              </m:r>
            </m:num>
            <m:den>
              <m:r>
                <m:rPr>
                  <m:sty m:val="p"/>
                </m:rPr>
                <w:rPr>
                  <w:rFonts w:ascii="Cambria Math" w:hAnsi="Cambria Math"/>
                  <w:shd w:val="clear" w:color="auto" w:fill="FFFFFF"/>
                </w:rPr>
                <m:t>n</m:t>
              </m:r>
            </m:den>
          </m:f>
        </m:oMath>
      </m:oMathPara>
    </w:p>
    <w:p w:rsidR="00D50174" w:rsidRPr="00267D6E" w:rsidRDefault="00D50174" w:rsidP="003D4EAD">
      <w:pPr>
        <w:ind w:firstLineChars="95" w:firstLine="199"/>
        <w:rPr>
          <w:rFonts w:hint="eastAsia"/>
          <w:shd w:val="clear" w:color="auto" w:fill="FFFFFF"/>
        </w:rPr>
      </w:pPr>
    </w:p>
    <w:bookmarkEnd w:id="1"/>
    <w:bookmarkEnd w:id="2"/>
    <w:p w:rsidR="00D50174" w:rsidRDefault="00D50174" w:rsidP="004638D4">
      <w:pPr>
        <w:ind w:firstLineChars="0" w:firstLine="0"/>
        <w:rPr>
          <w:rFonts w:ascii="Roboto" w:hAnsi="Roboto"/>
          <w:color w:val="333333"/>
          <w:spacing w:val="5"/>
          <w:szCs w:val="21"/>
          <w:shd w:val="clear" w:color="auto" w:fill="FFFFFF"/>
        </w:rPr>
      </w:pPr>
      <w:r>
        <w:rPr>
          <w:rFonts w:ascii="Roboto" w:hAnsi="Roboto"/>
          <w:color w:val="333333"/>
          <w:spacing w:val="5"/>
          <w:szCs w:val="21"/>
          <w:shd w:val="clear" w:color="auto" w:fill="FFFFFF"/>
        </w:rPr>
        <w:t>现在市面上衡量电池容量常用的单位是</w:t>
      </w:r>
      <w:r>
        <w:rPr>
          <w:rFonts w:ascii="Roboto" w:hAnsi="Roboto"/>
          <w:color w:val="333333"/>
          <w:spacing w:val="5"/>
          <w:szCs w:val="21"/>
          <w:shd w:val="clear" w:color="auto" w:fill="FFFFFF"/>
        </w:rPr>
        <w:t>V</w:t>
      </w:r>
      <w:r>
        <w:rPr>
          <w:rFonts w:ascii="Roboto" w:hAnsi="Roboto"/>
          <w:color w:val="333333"/>
          <w:spacing w:val="5"/>
          <w:szCs w:val="21"/>
          <w:shd w:val="clear" w:color="auto" w:fill="FFFFFF"/>
        </w:rPr>
        <w:t>和</w:t>
      </w:r>
      <w:r>
        <w:rPr>
          <w:rFonts w:ascii="Roboto" w:hAnsi="Roboto"/>
          <w:color w:val="333333"/>
          <w:spacing w:val="5"/>
          <w:szCs w:val="21"/>
          <w:shd w:val="clear" w:color="auto" w:fill="FFFFFF"/>
        </w:rPr>
        <w:t>AH</w:t>
      </w:r>
      <w:r>
        <w:rPr>
          <w:rFonts w:ascii="Roboto" w:hAnsi="Roboto"/>
          <w:color w:val="333333"/>
          <w:spacing w:val="5"/>
          <w:szCs w:val="21"/>
          <w:shd w:val="clear" w:color="auto" w:fill="FFFFFF"/>
        </w:rPr>
        <w:t>，</w:t>
      </w:r>
      <w:r>
        <w:rPr>
          <w:rFonts w:ascii="Roboto" w:hAnsi="Roboto"/>
          <w:color w:val="333333"/>
          <w:spacing w:val="5"/>
          <w:szCs w:val="21"/>
          <w:shd w:val="clear" w:color="auto" w:fill="FFFFFF"/>
        </w:rPr>
        <w:t>1AH</w:t>
      </w:r>
      <w:r>
        <w:rPr>
          <w:rFonts w:ascii="Roboto" w:hAnsi="Roboto"/>
          <w:color w:val="333333"/>
          <w:spacing w:val="5"/>
          <w:szCs w:val="21"/>
          <w:shd w:val="clear" w:color="auto" w:fill="FFFFFF"/>
        </w:rPr>
        <w:t>表示在放出电流为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的情况下能工作</w:t>
      </w:r>
      <w:r>
        <w:rPr>
          <w:rFonts w:ascii="Roboto" w:hAnsi="Roboto"/>
          <w:color w:val="333333"/>
          <w:spacing w:val="5"/>
          <w:szCs w:val="21"/>
          <w:shd w:val="clear" w:color="auto" w:fill="FFFFFF"/>
        </w:rPr>
        <w:t>1</w:t>
      </w:r>
      <w:r>
        <w:rPr>
          <w:rFonts w:ascii="Roboto" w:hAnsi="Roboto"/>
          <w:color w:val="333333"/>
          <w:spacing w:val="5"/>
          <w:szCs w:val="21"/>
          <w:shd w:val="clear" w:color="auto" w:fill="FFFFFF"/>
        </w:rPr>
        <w:t>个小时。我们用</w:t>
      </w:r>
      <w:r>
        <w:rPr>
          <w:rFonts w:ascii="Roboto" w:hAnsi="Roboto"/>
          <w:color w:val="333333"/>
          <w:spacing w:val="5"/>
          <w:szCs w:val="21"/>
          <w:shd w:val="clear" w:color="auto" w:fill="FFFFFF"/>
        </w:rPr>
        <w:t>U</w:t>
      </w:r>
      <w:r>
        <w:rPr>
          <w:rFonts w:ascii="Roboto" w:hAnsi="Roboto"/>
          <w:color w:val="333333"/>
          <w:spacing w:val="5"/>
          <w:szCs w:val="21"/>
          <w:shd w:val="clear" w:color="auto" w:fill="FFFFFF"/>
        </w:rPr>
        <w:t>表示工作电压，用</w:t>
      </w:r>
      <w:r>
        <w:rPr>
          <w:rFonts w:ascii="Roboto" w:hAnsi="Roboto"/>
          <w:color w:val="333333"/>
          <w:spacing w:val="5"/>
          <w:szCs w:val="21"/>
          <w:shd w:val="clear" w:color="auto" w:fill="FFFFFF"/>
        </w:rPr>
        <w:t>P</w:t>
      </w:r>
      <w:r>
        <w:rPr>
          <w:rFonts w:ascii="Roboto" w:hAnsi="Roboto"/>
          <w:color w:val="333333"/>
          <w:spacing w:val="5"/>
          <w:szCs w:val="21"/>
          <w:shd w:val="clear" w:color="auto" w:fill="FFFFFF"/>
        </w:rPr>
        <w:t>表示放出电流为</w:t>
      </w:r>
      <w:r>
        <w:rPr>
          <w:rFonts w:ascii="Roboto" w:hAnsi="Roboto"/>
          <w:color w:val="333333"/>
          <w:spacing w:val="5"/>
          <w:szCs w:val="21"/>
          <w:shd w:val="clear" w:color="auto" w:fill="FFFFFF"/>
        </w:rPr>
        <w:t>1A</w:t>
      </w:r>
      <w:r>
        <w:rPr>
          <w:rFonts w:ascii="Roboto" w:hAnsi="Roboto"/>
          <w:color w:val="333333"/>
          <w:spacing w:val="5"/>
          <w:szCs w:val="21"/>
          <w:shd w:val="clear" w:color="auto" w:fill="FFFFFF"/>
        </w:rPr>
        <w:t>的情况下工作的时间，电池的使用还要考虑效率问题，这里记为</w:t>
      </w:r>
      <w:r>
        <w:rPr>
          <w:rFonts w:ascii="Roboto" w:hAnsi="Roboto"/>
          <w:color w:val="333333"/>
          <w:spacing w:val="5"/>
          <w:szCs w:val="21"/>
          <w:shd w:val="clear" w:color="auto" w:fill="FFFFFF"/>
        </w:rPr>
        <w:t>η</w:t>
      </w:r>
      <w:r>
        <w:rPr>
          <w:rFonts w:ascii="Roboto" w:hAnsi="Roboto" w:hint="eastAsia"/>
          <w:color w:val="333333"/>
          <w:spacing w:val="5"/>
          <w:szCs w:val="21"/>
          <w:shd w:val="clear" w:color="auto" w:fill="FFFFFF"/>
        </w:rPr>
        <w:t>，于是</w:t>
      </w:r>
      <w:r>
        <w:rPr>
          <w:rFonts w:ascii="Roboto" w:hAnsi="Roboto"/>
          <w:color w:val="333333"/>
          <w:spacing w:val="5"/>
          <w:szCs w:val="21"/>
          <w:shd w:val="clear" w:color="auto" w:fill="FFFFFF"/>
        </w:rPr>
        <w:t>电池做的总功可表示为</w:t>
      </w:r>
      <w:r>
        <w:rPr>
          <w:rFonts w:ascii="Roboto" w:hAnsi="Roboto"/>
          <w:color w:val="333333"/>
          <w:spacing w:val="5"/>
          <w:szCs w:val="21"/>
          <w:shd w:val="clear" w:color="auto" w:fill="FFFFFF"/>
        </w:rPr>
        <w:t>UP</w:t>
      </w:r>
      <w:r>
        <w:rPr>
          <w:rFonts w:ascii="Roboto" w:hAnsi="Roboto" w:hint="eastAsia"/>
          <w:color w:val="333333"/>
          <w:spacing w:val="5"/>
          <w:szCs w:val="21"/>
          <w:shd w:val="clear" w:color="auto" w:fill="FFFFFF"/>
        </w:rPr>
        <w:t>η</w:t>
      </w:r>
      <w:r>
        <w:rPr>
          <w:rFonts w:ascii="Roboto" w:hAnsi="Roboto"/>
          <w:color w:val="333333"/>
          <w:spacing w:val="5"/>
          <w:szCs w:val="21"/>
          <w:shd w:val="clear" w:color="auto" w:fill="FFFFFF"/>
        </w:rPr>
        <w:t>。</w:t>
      </w:r>
    </w:p>
    <w:p w:rsidR="00695D82" w:rsidRPr="00695D82" w:rsidRDefault="00D50174" w:rsidP="004638D4">
      <w:pPr>
        <w:ind w:firstLineChars="0" w:firstLine="0"/>
        <w:rPr>
          <w:rFonts w:ascii="Roboto" w:hAnsi="Roboto" w:hint="eastAsia"/>
          <w:color w:val="333333"/>
          <w:spacing w:val="5"/>
          <w:szCs w:val="21"/>
          <w:shd w:val="clear" w:color="auto" w:fill="FFFFFF"/>
        </w:rPr>
      </w:pPr>
      <w:r>
        <w:rPr>
          <w:rFonts w:ascii="Roboto" w:hAnsi="Roboto" w:hint="eastAsia"/>
          <w:color w:val="333333"/>
          <w:spacing w:val="5"/>
          <w:szCs w:val="21"/>
          <w:shd w:val="clear" w:color="auto" w:fill="FFFFFF"/>
        </w:rPr>
        <w:t xml:space="preserve"> </w:t>
      </w:r>
      <w:r>
        <w:rPr>
          <w:rFonts w:ascii="Roboto" w:hAnsi="Roboto"/>
          <w:color w:val="333333"/>
          <w:spacing w:val="5"/>
          <w:szCs w:val="21"/>
          <w:shd w:val="clear" w:color="auto" w:fill="FFFFFF"/>
        </w:rPr>
        <w:t xml:space="preserve">   </w:t>
      </w:r>
      <w:r>
        <w:rPr>
          <w:rFonts w:ascii="Roboto" w:hAnsi="Roboto" w:hint="eastAsia"/>
          <w:color w:val="333333"/>
          <w:spacing w:val="5"/>
          <w:szCs w:val="21"/>
          <w:shd w:val="clear" w:color="auto" w:fill="FFFFFF"/>
        </w:rPr>
        <w:t>根据之前的分析，我们优先选择锂电池。目前市面上的锂电池主要型号有</w:t>
      </w:r>
      <w:r>
        <w:rPr>
          <w:rFonts w:ascii="Roboto" w:hAnsi="Roboto"/>
          <w:color w:val="333333"/>
          <w:spacing w:val="5"/>
          <w:szCs w:val="21"/>
          <w:shd w:val="clear" w:color="auto" w:fill="FFFFFF"/>
        </w:rPr>
        <w:t>48V</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7</w:t>
      </w:r>
      <w:r>
        <w:rPr>
          <w:rFonts w:ascii="Roboto" w:hAnsi="Roboto"/>
          <w:color w:val="333333"/>
          <w:spacing w:val="5"/>
          <w:szCs w:val="21"/>
          <w:shd w:val="clear" w:color="auto" w:fill="FFFFFF"/>
        </w:rPr>
        <w:t>2V</w:t>
      </w:r>
      <w:r>
        <w:rPr>
          <w:rFonts w:ascii="Roboto" w:hAnsi="Roboto" w:hint="eastAsia"/>
          <w:color w:val="333333"/>
          <w:spacing w:val="5"/>
          <w:szCs w:val="21"/>
          <w:shd w:val="clear" w:color="auto" w:fill="FFFFFF"/>
        </w:rPr>
        <w:t>以及</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2</w:t>
      </w:r>
      <w:r>
        <w:rPr>
          <w:rFonts w:ascii="Roboto" w:hAnsi="Roboto"/>
          <w:color w:val="333333"/>
          <w:spacing w:val="5"/>
          <w:szCs w:val="21"/>
          <w:shd w:val="clear" w:color="auto" w:fill="FFFFFF"/>
        </w:rPr>
        <w:t>6A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3</w:t>
      </w:r>
      <w:r>
        <w:rPr>
          <w:rFonts w:ascii="Roboto" w:hAnsi="Roboto"/>
          <w:color w:val="333333"/>
          <w:spacing w:val="5"/>
          <w:szCs w:val="21"/>
          <w:shd w:val="clear" w:color="auto" w:fill="FFFFFF"/>
        </w:rPr>
        <w:t>2A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4</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0Ah</w:t>
      </w:r>
      <w:r>
        <w:rPr>
          <w:rFonts w:ascii="Roboto" w:hAnsi="Roboto" w:hint="eastAsia"/>
          <w:color w:val="333333"/>
          <w:spacing w:val="5"/>
          <w:szCs w:val="21"/>
          <w:shd w:val="clear" w:color="auto" w:fill="FFFFFF"/>
        </w:rPr>
        <w:t>、</w:t>
      </w:r>
      <w:r>
        <w:rPr>
          <w:rFonts w:ascii="Roboto" w:hAnsi="Roboto" w:hint="eastAsia"/>
          <w:color w:val="333333"/>
          <w:spacing w:val="5"/>
          <w:szCs w:val="21"/>
          <w:shd w:val="clear" w:color="auto" w:fill="FFFFFF"/>
        </w:rPr>
        <w:t>6</w:t>
      </w:r>
      <w:r>
        <w:rPr>
          <w:rFonts w:ascii="Roboto" w:hAnsi="Roboto"/>
          <w:color w:val="333333"/>
          <w:spacing w:val="5"/>
          <w:szCs w:val="21"/>
          <w:shd w:val="clear" w:color="auto" w:fill="FFFFFF"/>
        </w:rPr>
        <w:t>0A</w:t>
      </w:r>
      <w:r>
        <w:rPr>
          <w:rFonts w:ascii="Roboto" w:hAnsi="Roboto" w:hint="eastAsia"/>
          <w:color w:val="333333"/>
          <w:spacing w:val="5"/>
          <w:szCs w:val="21"/>
          <w:shd w:val="clear" w:color="auto" w:fill="FFFFFF"/>
        </w:rPr>
        <w:t>h</w:t>
      </w:r>
      <w:r>
        <w:rPr>
          <w:rFonts w:ascii="Roboto" w:hAnsi="Roboto" w:hint="eastAsia"/>
          <w:color w:val="333333"/>
          <w:spacing w:val="5"/>
          <w:szCs w:val="21"/>
          <w:shd w:val="clear" w:color="auto" w:fill="FFFFFF"/>
        </w:rPr>
        <w:t>。</w:t>
      </w:r>
      <w:r w:rsidR="00695D82">
        <w:rPr>
          <w:rFonts w:ascii="Roboto" w:hAnsi="Roboto"/>
          <w:color w:val="333333"/>
          <w:spacing w:val="5"/>
          <w:szCs w:val="21"/>
          <w:shd w:val="clear" w:color="auto" w:fill="FFFFFF"/>
        </w:rPr>
        <w:t>电动车的电能转换成动能效率较</w:t>
      </w:r>
      <w:r w:rsidR="00695D82">
        <w:rPr>
          <w:rFonts w:ascii="Roboto" w:hAnsi="Roboto"/>
          <w:color w:val="333333"/>
          <w:spacing w:val="5"/>
          <w:szCs w:val="21"/>
          <w:shd w:val="clear" w:color="auto" w:fill="FFFFFF"/>
        </w:rPr>
        <w:lastRenderedPageBreak/>
        <w:t>高，一般超过了</w:t>
      </w:r>
      <w:r w:rsidR="00695D82">
        <w:rPr>
          <w:rFonts w:ascii="Roboto" w:hAnsi="Roboto"/>
          <w:color w:val="333333"/>
          <w:spacing w:val="5"/>
          <w:szCs w:val="21"/>
          <w:shd w:val="clear" w:color="auto" w:fill="FFFFFF"/>
        </w:rPr>
        <w:t>70%</w:t>
      </w:r>
      <w:r w:rsidR="00695D82">
        <w:rPr>
          <w:rFonts w:ascii="Roboto" w:hAnsi="Roboto"/>
          <w:color w:val="333333"/>
          <w:spacing w:val="5"/>
          <w:szCs w:val="21"/>
          <w:shd w:val="clear" w:color="auto" w:fill="FFFFFF"/>
        </w:rPr>
        <w:t>，再加上充放电</w:t>
      </w:r>
      <w:r w:rsidR="00695D82">
        <w:rPr>
          <w:rFonts w:ascii="Roboto" w:hAnsi="Roboto" w:hint="eastAsia"/>
          <w:color w:val="333333"/>
          <w:spacing w:val="5"/>
          <w:szCs w:val="21"/>
          <w:shd w:val="clear" w:color="auto" w:fill="FFFFFF"/>
        </w:rPr>
        <w:t>效率以及使用随着时间</w:t>
      </w:r>
      <w:r w:rsidR="00695D82">
        <w:rPr>
          <w:rFonts w:ascii="Roboto" w:hAnsi="Roboto"/>
          <w:color w:val="333333"/>
          <w:spacing w:val="5"/>
          <w:szCs w:val="21"/>
          <w:shd w:val="clear" w:color="auto" w:fill="FFFFFF"/>
        </w:rPr>
        <w:t>对电池效率的损耗，如果</w:t>
      </w:r>
      <w:r w:rsidR="00695D82">
        <w:rPr>
          <w:rFonts w:ascii="Roboto" w:hAnsi="Roboto" w:hint="eastAsia"/>
          <w:color w:val="333333"/>
          <w:spacing w:val="5"/>
          <w:szCs w:val="21"/>
          <w:shd w:val="clear" w:color="auto" w:fill="FFFFFF"/>
        </w:rPr>
        <w:t>以</w:t>
      </w:r>
      <w:r w:rsidR="00695D82">
        <w:rPr>
          <w:rFonts w:ascii="Roboto" w:hAnsi="Roboto"/>
          <w:color w:val="333333"/>
          <w:spacing w:val="5"/>
          <w:szCs w:val="21"/>
          <w:shd w:val="clear" w:color="auto" w:fill="FFFFFF"/>
        </w:rPr>
        <w:t>效率为</w:t>
      </w:r>
      <w:r w:rsidR="00695D82">
        <w:rPr>
          <w:rFonts w:ascii="Roboto" w:hAnsi="Roboto"/>
          <w:color w:val="333333"/>
          <w:spacing w:val="5"/>
          <w:szCs w:val="21"/>
          <w:shd w:val="clear" w:color="auto" w:fill="FFFFFF"/>
        </w:rPr>
        <w:t>50%</w:t>
      </w:r>
      <w:r w:rsidR="00695D82">
        <w:rPr>
          <w:rFonts w:ascii="Roboto" w:hAnsi="Roboto"/>
          <w:color w:val="333333"/>
          <w:spacing w:val="5"/>
          <w:szCs w:val="21"/>
          <w:shd w:val="clear" w:color="auto" w:fill="FFFFFF"/>
        </w:rPr>
        <w:t>的话，</w:t>
      </w:r>
      <w:r w:rsidR="00695D82">
        <w:rPr>
          <w:rFonts w:ascii="Roboto" w:hAnsi="Roboto" w:hint="eastAsia"/>
          <w:color w:val="333333"/>
          <w:spacing w:val="5"/>
          <w:szCs w:val="21"/>
          <w:shd w:val="clear" w:color="auto" w:fill="FFFFFF"/>
        </w:rPr>
        <w:t>则最大容量</w:t>
      </w:r>
      <w:r w:rsidR="00695D82">
        <w:rPr>
          <w:rFonts w:ascii="Roboto" w:hAnsi="Roboto" w:hint="eastAsia"/>
          <w:color w:val="333333"/>
          <w:spacing w:val="5"/>
          <w:szCs w:val="21"/>
          <w:shd w:val="clear" w:color="auto" w:fill="FFFFFF"/>
        </w:rPr>
        <w:t>7</w:t>
      </w:r>
      <w:r w:rsidR="00695D82">
        <w:rPr>
          <w:rFonts w:ascii="Roboto" w:hAnsi="Roboto"/>
          <w:color w:val="333333"/>
          <w:spacing w:val="5"/>
          <w:szCs w:val="21"/>
          <w:shd w:val="clear" w:color="auto" w:fill="FFFFFF"/>
        </w:rPr>
        <w:t>2V60Ah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7.78×</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能量，最小</w:t>
      </w:r>
      <w:r w:rsidR="00695D82">
        <w:rPr>
          <w:rFonts w:ascii="Roboto" w:hAnsi="Roboto" w:hint="eastAsia"/>
          <w:color w:val="333333"/>
          <w:spacing w:val="5"/>
          <w:szCs w:val="21"/>
          <w:shd w:val="clear" w:color="auto" w:fill="FFFFFF"/>
        </w:rPr>
        <w:t>4</w:t>
      </w:r>
      <w:r w:rsidR="00695D82">
        <w:rPr>
          <w:rFonts w:ascii="Roboto" w:hAnsi="Roboto"/>
          <w:color w:val="333333"/>
          <w:spacing w:val="5"/>
          <w:szCs w:val="21"/>
          <w:shd w:val="clear" w:color="auto" w:fill="FFFFFF"/>
        </w:rPr>
        <w:t>8V20Ah</w:t>
      </w:r>
      <w:r w:rsidR="00695D82">
        <w:rPr>
          <w:rFonts w:ascii="Roboto" w:hAnsi="Roboto" w:hint="eastAsia"/>
          <w:color w:val="333333"/>
          <w:spacing w:val="5"/>
          <w:szCs w:val="21"/>
          <w:shd w:val="clear" w:color="auto" w:fill="FFFFFF"/>
        </w:rPr>
        <w:t>的电池能提供</w:t>
      </w:r>
      <m:oMath>
        <m:r>
          <m:rPr>
            <m:sty m:val="p"/>
          </m:rPr>
          <w:rPr>
            <w:rFonts w:ascii="Cambria Math" w:hAnsi="Cambria Math"/>
            <w:color w:val="333333"/>
            <w:spacing w:val="5"/>
            <w:szCs w:val="21"/>
            <w:shd w:val="clear" w:color="auto" w:fill="FFFFFF"/>
          </w:rPr>
          <m:t>1.73×</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6</m:t>
            </m:r>
          </m:sup>
        </m:sSup>
        <m:r>
          <w:rPr>
            <w:rFonts w:ascii="Cambria Math" w:hAnsi="Cambria Math"/>
            <w:color w:val="333333"/>
            <w:spacing w:val="5"/>
            <w:szCs w:val="21"/>
            <w:shd w:val="clear" w:color="auto" w:fill="FFFFFF"/>
          </w:rPr>
          <m:t>J</m:t>
        </m:r>
      </m:oMath>
      <w:r w:rsidR="00695D82">
        <w:rPr>
          <w:rFonts w:ascii="Roboto" w:hAnsi="Roboto" w:hint="eastAsia"/>
          <w:color w:val="333333"/>
          <w:spacing w:val="5"/>
          <w:szCs w:val="21"/>
          <w:shd w:val="clear" w:color="auto" w:fill="FFFFFF"/>
        </w:rPr>
        <w:t>能量。</w:t>
      </w:r>
    </w:p>
    <w:p w:rsidR="00D50174" w:rsidRDefault="00D50174" w:rsidP="00D50174">
      <w:pPr>
        <w:ind w:firstLine="440"/>
        <w:rPr>
          <w:rFonts w:ascii="Roboto" w:hAnsi="Roboto"/>
          <w:color w:val="333333"/>
          <w:spacing w:val="5"/>
          <w:szCs w:val="21"/>
          <w:shd w:val="clear" w:color="auto" w:fill="FFFFFF"/>
        </w:rPr>
      </w:pPr>
      <w:r>
        <w:rPr>
          <w:rFonts w:ascii="Roboto" w:hAnsi="Roboto"/>
          <w:color w:val="333333"/>
          <w:spacing w:val="5"/>
          <w:szCs w:val="21"/>
          <w:shd w:val="clear" w:color="auto" w:fill="FFFFFF"/>
        </w:rPr>
        <w:t>小车的自身参数以及动摩擦因数、阻力系数等参数目前均无法获得，在以后获得参数时可以再做修正，在这里我们对各个参数做估计，估计的原则是尽可能增加困难，使小车实在实际情况下能较为轻松的完成既定任务。若动摩擦因数为</w:t>
      </w:r>
      <w:r>
        <w:rPr>
          <w:rFonts w:ascii="Roboto" w:hAnsi="Roboto"/>
          <w:color w:val="333333"/>
          <w:spacing w:val="5"/>
          <w:szCs w:val="21"/>
          <w:shd w:val="clear" w:color="auto" w:fill="FFFFFF"/>
        </w:rPr>
        <w:t>0.2</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每份外卖重</w:t>
      </w:r>
      <w:r>
        <w:rPr>
          <w:rFonts w:ascii="Roboto" w:hAnsi="Roboto" w:hint="eastAsia"/>
          <w:color w:val="333333"/>
          <w:spacing w:val="5"/>
          <w:szCs w:val="21"/>
          <w:shd w:val="clear" w:color="auto" w:fill="FFFFFF"/>
        </w:rPr>
        <w:t>1</w:t>
      </w:r>
      <w:r>
        <w:rPr>
          <w:rFonts w:ascii="Roboto" w:hAnsi="Roboto"/>
          <w:color w:val="333333"/>
          <w:spacing w:val="5"/>
          <w:szCs w:val="21"/>
          <w:shd w:val="clear" w:color="auto" w:fill="FFFFFF"/>
        </w:rPr>
        <w:t>kg</w:t>
      </w:r>
      <w:r>
        <w:rPr>
          <w:rFonts w:ascii="Roboto" w:hAnsi="Roboto"/>
          <w:color w:val="333333"/>
          <w:spacing w:val="5"/>
          <w:szCs w:val="21"/>
          <w:shd w:val="clear" w:color="auto" w:fill="FFFFFF"/>
        </w:rPr>
        <w:t>，</w:t>
      </w:r>
      <w:r>
        <w:rPr>
          <w:rFonts w:ascii="Roboto" w:hAnsi="Roboto" w:hint="eastAsia"/>
          <w:color w:val="333333"/>
          <w:spacing w:val="5"/>
          <w:szCs w:val="21"/>
          <w:shd w:val="clear" w:color="auto" w:fill="FFFFFF"/>
        </w:rPr>
        <w:t>小车自重</w:t>
      </w:r>
      <w:r>
        <w:rPr>
          <w:rFonts w:ascii="Roboto" w:hAnsi="Roboto" w:hint="eastAsia"/>
          <w:color w:val="333333"/>
          <w:spacing w:val="5"/>
          <w:szCs w:val="21"/>
          <w:shd w:val="clear" w:color="auto" w:fill="FFFFFF"/>
        </w:rPr>
        <w:t>5</w:t>
      </w:r>
      <w:r>
        <w:rPr>
          <w:rFonts w:ascii="Roboto" w:hAnsi="Roboto"/>
          <w:color w:val="333333"/>
          <w:spacing w:val="5"/>
          <w:szCs w:val="21"/>
          <w:shd w:val="clear" w:color="auto" w:fill="FFFFFF"/>
        </w:rPr>
        <w:t>0kg</w:t>
      </w:r>
      <w:r>
        <w:rPr>
          <w:rFonts w:ascii="Roboto" w:hAnsi="Roboto" w:hint="eastAsia"/>
          <w:color w:val="333333"/>
          <w:spacing w:val="5"/>
          <w:szCs w:val="21"/>
          <w:shd w:val="clear" w:color="auto" w:fill="FFFFFF"/>
        </w:rPr>
        <w:t>，</w:t>
      </w:r>
      <w:r>
        <w:rPr>
          <w:rFonts w:ascii="Roboto" w:hAnsi="Roboto"/>
          <w:color w:val="333333"/>
          <w:spacing w:val="5"/>
          <w:szCs w:val="21"/>
          <w:shd w:val="clear" w:color="auto" w:fill="FFFFFF"/>
        </w:rPr>
        <w:t>阻力系数为</w:t>
      </w:r>
      <w:r>
        <w:rPr>
          <w:rFonts w:ascii="Roboto" w:hAnsi="Roboto"/>
          <w:color w:val="333333"/>
          <w:spacing w:val="5"/>
          <w:szCs w:val="21"/>
          <w:shd w:val="clear" w:color="auto" w:fill="FFFFFF"/>
        </w:rPr>
        <w:t>0.4</w:t>
      </w:r>
      <w:r>
        <w:rPr>
          <w:rFonts w:ascii="Roboto" w:hAnsi="Roboto"/>
          <w:color w:val="333333"/>
          <w:spacing w:val="5"/>
          <w:szCs w:val="21"/>
          <w:shd w:val="clear" w:color="auto" w:fill="FFFFFF"/>
        </w:rPr>
        <w:t>，迎风面积为</w:t>
      </w:r>
      <w:r>
        <w:rPr>
          <w:rFonts w:ascii="Roboto" w:hAnsi="Roboto"/>
          <w:color w:val="333333"/>
          <w:spacing w:val="5"/>
          <w:szCs w:val="21"/>
          <w:shd w:val="clear" w:color="auto" w:fill="FFFFFF"/>
        </w:rPr>
        <w:t>1</w:t>
      </w:r>
      <w:r>
        <w:rPr>
          <w:rFonts w:ascii="Roboto" w:hAnsi="Roboto"/>
          <w:color w:val="333333"/>
          <w:spacing w:val="5"/>
          <w:szCs w:val="21"/>
          <w:shd w:val="clear" w:color="auto" w:fill="FFFFFF"/>
        </w:rPr>
        <w:t>平方米，小车速度为</w:t>
      </w:r>
      <w:r w:rsidR="001A7EC5">
        <w:rPr>
          <w:rFonts w:ascii="Roboto" w:hAnsi="Roboto"/>
          <w:color w:val="333333"/>
          <w:spacing w:val="5"/>
          <w:szCs w:val="21"/>
          <w:shd w:val="clear" w:color="auto" w:fill="FFFFFF"/>
        </w:rPr>
        <w:t>4</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，风速为</w:t>
      </w:r>
      <w:r w:rsidR="001A7EC5">
        <w:rPr>
          <w:rFonts w:ascii="Roboto" w:hAnsi="Roboto"/>
          <w:color w:val="333333"/>
          <w:spacing w:val="5"/>
          <w:szCs w:val="21"/>
          <w:shd w:val="clear" w:color="auto" w:fill="FFFFFF"/>
        </w:rPr>
        <w:t>6</w:t>
      </w:r>
      <w:r>
        <w:rPr>
          <w:rFonts w:ascii="Roboto" w:hAnsi="Roboto"/>
          <w:color w:val="333333"/>
          <w:spacing w:val="5"/>
          <w:szCs w:val="21"/>
          <w:shd w:val="clear" w:color="auto" w:fill="FFFFFF"/>
        </w:rPr>
        <w:t>m/s,</w:t>
      </w:r>
      <w:r>
        <w:rPr>
          <w:rFonts w:ascii="Roboto" w:hAnsi="Roboto"/>
          <w:color w:val="333333"/>
          <w:spacing w:val="5"/>
          <w:szCs w:val="21"/>
          <w:shd w:val="clear" w:color="auto" w:fill="FFFFFF"/>
        </w:rPr>
        <w:t>每</w:t>
      </w:r>
      <w:proofErr w:type="gramStart"/>
      <w:r>
        <w:rPr>
          <w:rFonts w:ascii="Roboto" w:hAnsi="Roboto"/>
          <w:color w:val="333333"/>
          <w:spacing w:val="5"/>
          <w:szCs w:val="21"/>
          <w:shd w:val="clear" w:color="auto" w:fill="FFFFFF"/>
        </w:rPr>
        <w:t>天外卖总</w:t>
      </w:r>
      <w:proofErr w:type="gramEnd"/>
      <w:r>
        <w:rPr>
          <w:rFonts w:ascii="Roboto" w:hAnsi="Roboto"/>
          <w:color w:val="333333"/>
          <w:spacing w:val="5"/>
          <w:szCs w:val="21"/>
          <w:shd w:val="clear" w:color="auto" w:fill="FFFFFF"/>
        </w:rPr>
        <w:t>份数为</w:t>
      </w:r>
      <w:r>
        <w:rPr>
          <w:rFonts w:ascii="Roboto" w:hAnsi="Roboto"/>
          <w:color w:val="333333"/>
          <w:spacing w:val="5"/>
          <w:szCs w:val="21"/>
          <w:shd w:val="clear" w:color="auto" w:fill="FFFFFF"/>
        </w:rPr>
        <w:t>1000</w:t>
      </w:r>
      <w:r>
        <w:rPr>
          <w:rFonts w:ascii="Roboto" w:hAnsi="Roboto"/>
          <w:color w:val="333333"/>
          <w:spacing w:val="5"/>
          <w:szCs w:val="21"/>
          <w:shd w:val="clear" w:color="auto" w:fill="FFFFFF"/>
        </w:rPr>
        <w:t>份，每次小车最多能运</w:t>
      </w:r>
      <w:r>
        <w:rPr>
          <w:rFonts w:ascii="Roboto" w:hAnsi="Roboto"/>
          <w:color w:val="333333"/>
          <w:spacing w:val="5"/>
          <w:szCs w:val="21"/>
          <w:shd w:val="clear" w:color="auto" w:fill="FFFFFF"/>
        </w:rPr>
        <w:t>2</w:t>
      </w:r>
      <w:r>
        <w:rPr>
          <w:rFonts w:ascii="Roboto" w:hAnsi="Roboto"/>
          <w:color w:val="333333"/>
          <w:spacing w:val="5"/>
          <w:szCs w:val="21"/>
          <w:shd w:val="clear" w:color="auto" w:fill="FFFFFF"/>
        </w:rPr>
        <w:t>0</w:t>
      </w:r>
      <w:r>
        <w:rPr>
          <w:rFonts w:ascii="Roboto" w:hAnsi="Roboto"/>
          <w:color w:val="333333"/>
          <w:spacing w:val="5"/>
          <w:szCs w:val="21"/>
          <w:shd w:val="clear" w:color="auto" w:fill="FFFFFF"/>
        </w:rPr>
        <w:t>份外卖，一次往返路程为</w:t>
      </w:r>
      <w:r>
        <w:rPr>
          <w:rFonts w:ascii="Roboto" w:hAnsi="Roboto"/>
          <w:color w:val="333333"/>
          <w:spacing w:val="5"/>
          <w:szCs w:val="21"/>
          <w:shd w:val="clear" w:color="auto" w:fill="FFFFFF"/>
        </w:rPr>
        <w:t>3</w:t>
      </w:r>
      <w:r>
        <w:rPr>
          <w:rFonts w:ascii="Roboto" w:hAnsi="Roboto"/>
          <w:color w:val="333333"/>
          <w:spacing w:val="5"/>
          <w:szCs w:val="21"/>
          <w:shd w:val="clear" w:color="auto" w:fill="FFFFFF"/>
        </w:rPr>
        <w:t>km</w:t>
      </w:r>
      <w:r>
        <w:rPr>
          <w:rFonts w:ascii="Roboto" w:hAnsi="Roboto"/>
          <w:color w:val="333333"/>
          <w:spacing w:val="5"/>
          <w:szCs w:val="21"/>
          <w:shd w:val="clear" w:color="auto" w:fill="FFFFFF"/>
        </w:rPr>
        <w:t>，这样每天需要的总能量可求出估计值为</w:t>
      </w:r>
      <m:oMath>
        <m:r>
          <m:rPr>
            <m:sty m:val="p"/>
          </m:rPr>
          <w:rPr>
            <w:rFonts w:ascii="Cambria Math" w:hAnsi="Cambria Math"/>
            <w:color w:val="333333"/>
            <w:spacing w:val="5"/>
            <w:szCs w:val="21"/>
            <w:shd w:val="clear" w:color="auto" w:fill="FFFFFF"/>
          </w:rPr>
          <m:t>2.49×</m:t>
        </m:r>
        <m:sSup>
          <m:sSupPr>
            <m:ctrlPr>
              <w:rPr>
                <w:rFonts w:ascii="Cambria Math" w:hAnsi="Cambria Math"/>
                <w:color w:val="333333"/>
                <w:spacing w:val="5"/>
                <w:szCs w:val="21"/>
                <w:shd w:val="clear" w:color="auto" w:fill="FFFFFF"/>
              </w:rPr>
            </m:ctrlPr>
          </m:sSupPr>
          <m:e>
            <m:r>
              <m:rPr>
                <m:sty m:val="p"/>
              </m:rPr>
              <w:rPr>
                <w:rFonts w:ascii="Cambria Math" w:hAnsi="Cambria Math"/>
                <w:color w:val="333333"/>
                <w:spacing w:val="5"/>
                <w:szCs w:val="21"/>
                <w:shd w:val="clear" w:color="auto" w:fill="FFFFFF"/>
              </w:rPr>
              <m:t>10</m:t>
            </m:r>
          </m:e>
          <m:sup>
            <m:r>
              <m:rPr>
                <m:sty m:val="p"/>
              </m:rPr>
              <w:rPr>
                <w:rFonts w:ascii="Cambria Math" w:hAnsi="Cambria Math"/>
                <w:color w:val="333333"/>
                <w:spacing w:val="5"/>
                <w:szCs w:val="21"/>
                <w:shd w:val="clear" w:color="auto" w:fill="FFFFFF"/>
              </w:rPr>
              <m:t>7</m:t>
            </m:r>
          </m:sup>
        </m:sSup>
        <m:r>
          <w:rPr>
            <w:rFonts w:ascii="Cambria Math" w:hAnsi="Cambria Math"/>
            <w:color w:val="333333"/>
            <w:spacing w:val="5"/>
            <w:szCs w:val="21"/>
            <w:shd w:val="clear" w:color="auto" w:fill="FFFFFF"/>
          </w:rPr>
          <m:t>J</m:t>
        </m:r>
      </m:oMath>
      <w:r>
        <w:rPr>
          <w:rFonts w:ascii="Roboto" w:hAnsi="Roboto"/>
          <w:color w:val="333333"/>
          <w:spacing w:val="5"/>
          <w:szCs w:val="21"/>
          <w:shd w:val="clear" w:color="auto" w:fill="FFFFFF"/>
        </w:rPr>
        <w:t>。这</w:t>
      </w:r>
      <w:r w:rsidR="00695D82">
        <w:rPr>
          <w:rFonts w:ascii="Roboto" w:hAnsi="Roboto"/>
          <w:color w:val="333333"/>
          <w:spacing w:val="5"/>
          <w:szCs w:val="21"/>
          <w:shd w:val="clear" w:color="auto" w:fill="FFFFFF"/>
        </w:rPr>
        <w:t>样如果选择容量最大的</w:t>
      </w:r>
      <w:r w:rsidR="00695D82">
        <w:rPr>
          <w:rFonts w:ascii="Roboto" w:hAnsi="Roboto" w:hint="eastAsia"/>
          <w:color w:val="333333"/>
          <w:spacing w:val="5"/>
          <w:szCs w:val="21"/>
          <w:shd w:val="clear" w:color="auto" w:fill="FFFFFF"/>
        </w:rPr>
        <w:t>锂电池只需</w:t>
      </w:r>
      <w:r w:rsidR="00695D82">
        <w:rPr>
          <w:rFonts w:ascii="Roboto" w:hAnsi="Roboto" w:hint="eastAsia"/>
          <w:color w:val="333333"/>
          <w:spacing w:val="5"/>
          <w:szCs w:val="21"/>
          <w:shd w:val="clear" w:color="auto" w:fill="FFFFFF"/>
        </w:rPr>
        <w:t>4</w:t>
      </w:r>
      <w:r w:rsidR="00695D82">
        <w:rPr>
          <w:rFonts w:ascii="Roboto" w:hAnsi="Roboto" w:hint="eastAsia"/>
          <w:color w:val="333333"/>
          <w:spacing w:val="5"/>
          <w:szCs w:val="21"/>
          <w:shd w:val="clear" w:color="auto" w:fill="FFFFFF"/>
        </w:rPr>
        <w:t>辆车就能满足每天的需求</w:t>
      </w:r>
      <w:r>
        <w:rPr>
          <w:rFonts w:ascii="Roboto" w:hAnsi="Roboto"/>
          <w:color w:val="333333"/>
          <w:spacing w:val="5"/>
          <w:szCs w:val="21"/>
          <w:shd w:val="clear" w:color="auto" w:fill="FFFFFF"/>
        </w:rPr>
        <w:t>，</w:t>
      </w:r>
      <w:r w:rsidR="00695D82">
        <w:rPr>
          <w:rFonts w:ascii="Roboto" w:hAnsi="Roboto" w:hint="eastAsia"/>
          <w:color w:val="333333"/>
          <w:spacing w:val="5"/>
          <w:szCs w:val="21"/>
          <w:shd w:val="clear" w:color="auto" w:fill="FFFFFF"/>
        </w:rPr>
        <w:t>使用容量最小的锂电池需要</w:t>
      </w:r>
      <w:r w:rsidR="00695D82">
        <w:rPr>
          <w:rFonts w:ascii="Roboto" w:hAnsi="Roboto" w:hint="eastAsia"/>
          <w:color w:val="333333"/>
          <w:spacing w:val="5"/>
          <w:szCs w:val="21"/>
          <w:shd w:val="clear" w:color="auto" w:fill="FFFFFF"/>
        </w:rPr>
        <w:t>1</w:t>
      </w:r>
      <w:r w:rsidR="00695D82">
        <w:rPr>
          <w:rFonts w:ascii="Roboto" w:hAnsi="Roboto"/>
          <w:color w:val="333333"/>
          <w:spacing w:val="5"/>
          <w:szCs w:val="21"/>
          <w:shd w:val="clear" w:color="auto" w:fill="FFFFFF"/>
        </w:rPr>
        <w:t>5</w:t>
      </w:r>
      <w:r w:rsidR="00695D82">
        <w:rPr>
          <w:rFonts w:ascii="Roboto" w:hAnsi="Roboto" w:hint="eastAsia"/>
          <w:color w:val="333333"/>
          <w:spacing w:val="5"/>
          <w:szCs w:val="21"/>
          <w:shd w:val="clear" w:color="auto" w:fill="FFFFFF"/>
        </w:rPr>
        <w:t>辆车才能满足每天需求。</w:t>
      </w:r>
      <w:r w:rsidR="004D055F">
        <w:rPr>
          <w:rFonts w:ascii="Roboto" w:hAnsi="Roboto" w:hint="eastAsia"/>
          <w:color w:val="333333"/>
          <w:spacing w:val="5"/>
          <w:szCs w:val="21"/>
          <w:shd w:val="clear" w:color="auto" w:fill="FFFFFF"/>
        </w:rPr>
        <w:t>当然这里不能单纯根据容量选择，比如其电压参数需要与电机相匹配，因此需要根据电机情况综合决定最终的电池。</w:t>
      </w:r>
    </w:p>
    <w:p w:rsidR="004D055F" w:rsidRDefault="004D055F" w:rsidP="004D055F">
      <w:pPr>
        <w:pStyle w:val="2"/>
        <w:ind w:firstLine="640"/>
        <w:rPr>
          <w:shd w:val="clear" w:color="auto" w:fill="FFFFFF"/>
        </w:rPr>
      </w:pPr>
      <w:r>
        <w:rPr>
          <w:rFonts w:hint="eastAsia"/>
          <w:shd w:val="clear" w:color="auto" w:fill="FFFFFF"/>
        </w:rPr>
        <w:t>4</w:t>
      </w:r>
      <w:r>
        <w:rPr>
          <w:shd w:val="clear" w:color="auto" w:fill="FFFFFF"/>
        </w:rPr>
        <w:t xml:space="preserve"> </w:t>
      </w:r>
      <w:r>
        <w:rPr>
          <w:rFonts w:hint="eastAsia"/>
          <w:shd w:val="clear" w:color="auto" w:fill="FFFFFF"/>
        </w:rPr>
        <w:t>电机选型与参数</w:t>
      </w:r>
    </w:p>
    <w:p w:rsidR="004D055F" w:rsidRDefault="004D055F" w:rsidP="004D055F">
      <w:pPr>
        <w:pStyle w:val="3"/>
        <w:ind w:firstLine="480"/>
      </w:pPr>
      <w:r>
        <w:rPr>
          <w:rFonts w:hint="eastAsia"/>
        </w:rPr>
        <w:t>4</w:t>
      </w:r>
      <w:r>
        <w:t xml:space="preserve">.1 </w:t>
      </w:r>
      <w:r>
        <w:rPr>
          <w:rFonts w:hint="eastAsia"/>
        </w:rPr>
        <w:t>电机参数计算</w:t>
      </w:r>
    </w:p>
    <w:p w:rsidR="004D055F" w:rsidRDefault="004D055F" w:rsidP="001A7EC5">
      <w:pPr>
        <w:widowControl/>
        <w:snapToGrid/>
        <w:ind w:firstLine="44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shd w:val="clear" w:color="auto" w:fill="FFFFFF"/>
        </w:rPr>
        <w:t>我</w:t>
      </w:r>
      <w:r w:rsidRPr="004D055F">
        <w:rPr>
          <w:rFonts w:ascii="Roboto" w:eastAsia="宋体" w:hAnsi="Roboto" w:cs="宋体"/>
          <w:color w:val="333333"/>
          <w:spacing w:val="5"/>
          <w:kern w:val="0"/>
          <w:szCs w:val="21"/>
        </w:rPr>
        <w:t>们要求的最高速度</w:t>
      </w:r>
      <w:r>
        <w:rPr>
          <w:rFonts w:ascii="Roboto" w:eastAsia="宋体" w:hAnsi="Roboto" w:cs="宋体" w:hint="eastAsia"/>
          <w:color w:val="333333"/>
          <w:spacing w:val="5"/>
          <w:kern w:val="0"/>
          <w:szCs w:val="21"/>
        </w:rPr>
        <w:t>约</w:t>
      </w:r>
      <w:r w:rsidRPr="004D055F">
        <w:rPr>
          <w:rFonts w:ascii="Roboto" w:eastAsia="宋体" w:hAnsi="Roboto" w:cs="宋体"/>
          <w:color w:val="333333"/>
          <w:spacing w:val="5"/>
          <w:kern w:val="0"/>
          <w:szCs w:val="21"/>
        </w:rPr>
        <w:t>为</w:t>
      </w:r>
      <w:r>
        <w:rPr>
          <w:rFonts w:ascii="Roboto" w:eastAsia="宋体" w:hAnsi="Roboto" w:cs="宋体"/>
          <w:color w:val="333333"/>
          <w:spacing w:val="5"/>
          <w:kern w:val="0"/>
          <w:szCs w:val="21"/>
        </w:rPr>
        <w:t>4</w:t>
      </w:r>
      <w:r w:rsidRPr="004D055F">
        <w:rPr>
          <w:rFonts w:ascii="Roboto" w:eastAsia="宋体" w:hAnsi="Roboto" w:cs="宋体"/>
          <w:color w:val="333333"/>
          <w:spacing w:val="5"/>
          <w:kern w:val="0"/>
          <w:szCs w:val="21"/>
        </w:rPr>
        <w:t>m/s</w:t>
      </w:r>
      <w:r w:rsidRPr="004D055F">
        <w:rPr>
          <w:rFonts w:ascii="Roboto" w:eastAsia="宋体" w:hAnsi="Roboto" w:cs="宋体"/>
          <w:color w:val="333333"/>
          <w:spacing w:val="5"/>
          <w:kern w:val="0"/>
          <w:szCs w:val="21"/>
        </w:rPr>
        <w:t>，我们可以据此来选择电机。电机的额定功率</w:t>
      </w:r>
      <w:r w:rsidRPr="004D055F">
        <w:rPr>
          <w:rFonts w:ascii="Roboto" w:eastAsia="宋体" w:hAnsi="Roboto" w:cs="宋体"/>
          <w:color w:val="333333"/>
          <w:spacing w:val="5"/>
          <w:kern w:val="0"/>
          <w:szCs w:val="21"/>
        </w:rPr>
        <w:t>P</w:t>
      </w:r>
      <w:r w:rsidRPr="004D055F">
        <w:rPr>
          <w:rFonts w:ascii="Roboto" w:eastAsia="宋体" w:hAnsi="Roboto" w:cs="宋体"/>
          <w:color w:val="333333"/>
          <w:spacing w:val="5"/>
          <w:kern w:val="0"/>
          <w:szCs w:val="21"/>
        </w:rPr>
        <w:t>应满足：</w:t>
      </w:r>
    </w:p>
    <w:p w:rsidR="004D055F" w:rsidRPr="001A7EC5" w:rsidRDefault="001A7EC5" w:rsidP="001A7EC5">
      <w:pPr>
        <w:widowControl/>
        <w:snapToGrid/>
        <w:ind w:firstLineChars="0" w:firstLine="0"/>
        <w:jc w:val="left"/>
        <w:rPr>
          <w:rFonts w:ascii="宋体" w:eastAsia="宋体" w:hAnsi="宋体" w:cs="宋体"/>
          <w:kern w:val="0"/>
          <w:sz w:val="24"/>
          <w:szCs w:val="24"/>
        </w:rPr>
      </w:pPr>
      <m:oMathPara>
        <m:oMath>
          <m:r>
            <m:rPr>
              <m:sty m:val="p"/>
            </m:rPr>
            <w:rPr>
              <w:rFonts w:ascii="Cambria Math" w:eastAsia="宋体" w:hAnsi="Cambria Math" w:cs="宋体"/>
              <w:kern w:val="0"/>
              <w:sz w:val="24"/>
              <w:szCs w:val="24"/>
            </w:rPr>
            <m:t>P</m:t>
          </m:r>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FV</m:t>
          </m:r>
        </m:oMath>
      </m:oMathPara>
    </w:p>
    <w:p w:rsidR="001A7EC5" w:rsidRPr="004D055F" w:rsidRDefault="001A7EC5" w:rsidP="001A7EC5">
      <w:pPr>
        <w:widowControl/>
        <w:snapToGrid/>
        <w:ind w:firstLineChars="0" w:firstLine="0"/>
        <w:jc w:val="left"/>
        <w:rPr>
          <w:rFonts w:ascii="宋体" w:eastAsia="宋体" w:hAnsi="宋体" w:cs="宋体" w:hint="eastAsia"/>
          <w:kern w:val="0"/>
          <w:sz w:val="24"/>
          <w:szCs w:val="24"/>
        </w:rPr>
      </w:pPr>
    </w:p>
    <w:p w:rsid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小车以最高速度匀速行驶时电机提供的动力应与小车所受的阻力相等，阻力主要包括摩擦阻力和空气阻力。因此有</w:t>
      </w:r>
    </w:p>
    <w:p w:rsidR="001A7EC5" w:rsidRPr="004D055F" w:rsidRDefault="001A7EC5" w:rsidP="004D055F">
      <w:pPr>
        <w:widowControl/>
        <w:shd w:val="clear" w:color="auto" w:fill="FFFFFF"/>
        <w:snapToGrid/>
        <w:ind w:firstLineChars="0" w:firstLine="0"/>
        <w:jc w:val="left"/>
        <w:rPr>
          <w:rFonts w:ascii="Roboto" w:eastAsia="宋体" w:hAnsi="Roboto" w:cs="宋体" w:hint="eastAsia"/>
          <w:color w:val="333333"/>
          <w:spacing w:val="5"/>
          <w:kern w:val="0"/>
          <w:szCs w:val="21"/>
        </w:rPr>
      </w:pPr>
      <m:oMathPara>
        <m:oMath>
          <m:r>
            <m:rPr>
              <m:sty m:val="p"/>
            </m:rPr>
            <w:rPr>
              <w:rFonts w:ascii="Cambria Math" w:eastAsia="宋体" w:hAnsi="Cambria Math" w:cs="宋体"/>
              <w:color w:val="333333"/>
              <w:spacing w:val="5"/>
              <w:kern w:val="0"/>
              <w:szCs w:val="21"/>
            </w:rPr>
            <m:t>F</m:t>
          </m:r>
          <m:r>
            <m:rPr>
              <m:sty m:val="p"/>
            </m:rPr>
            <w:rPr>
              <w:rFonts w:ascii="Cambria Math" w:eastAsia="宋体" w:hAnsi="Cambria Math" w:cs="宋体" w:hint="eastAsia"/>
              <w:color w:val="333333"/>
              <w:spacing w:val="5"/>
              <w:kern w:val="0"/>
              <w:szCs w:val="21"/>
            </w:rPr>
            <m:t>=</m:t>
          </m:r>
          <m:r>
            <m:rPr>
              <m:sty m:val="p"/>
            </m:rPr>
            <w:rPr>
              <w:rFonts w:ascii="Cambria Math" w:eastAsia="宋体" w:hAnsi="Cambria Math" w:cs="宋体"/>
              <w:color w:val="333333"/>
              <w:spacing w:val="5"/>
              <w:kern w:val="0"/>
              <w:szCs w:val="21"/>
            </w:rPr>
            <m:t>μ</m:t>
          </m:r>
          <m:d>
            <m:dPr>
              <m:begChr m:val="["/>
              <m:endChr m:val="]"/>
              <m:ctrlPr>
                <w:rPr>
                  <w:rFonts w:ascii="Cambria Math" w:eastAsia="宋体" w:hAnsi="Cambria Math" w:cs="宋体"/>
                  <w:color w:val="333333"/>
                  <w:spacing w:val="5"/>
                  <w:kern w:val="0"/>
                  <w:szCs w:val="21"/>
                </w:rPr>
              </m:ctrlPr>
            </m:dPr>
            <m:e>
              <m:d>
                <m:dPr>
                  <m:ctrlPr>
                    <w:rPr>
                      <w:rFonts w:ascii="Cambria Math" w:eastAsia="宋体" w:hAnsi="Cambria Math" w:cs="宋体"/>
                      <w:color w:val="333333"/>
                      <w:spacing w:val="5"/>
                      <w:kern w:val="0"/>
                      <w:szCs w:val="21"/>
                    </w:rPr>
                  </m:ctrlPr>
                </m:dPr>
                <m:e>
                  <m:r>
                    <m:rPr>
                      <m:sty m:val="p"/>
                    </m:rPr>
                    <w:rPr>
                      <w:rFonts w:ascii="Cambria Math" w:eastAsia="宋体" w:hAnsi="Cambria Math" w:cs="宋体"/>
                      <w:color w:val="333333"/>
                      <w:spacing w:val="5"/>
                      <w:kern w:val="0"/>
                      <w:szCs w:val="21"/>
                    </w:rPr>
                    <m:t>M+</m:t>
                  </m:r>
                  <m:r>
                    <m:rPr>
                      <m:sty m:val="p"/>
                    </m:rPr>
                    <w:rPr>
                      <w:rFonts w:ascii="Cambria Math" w:eastAsia="宋体" w:hAnsi="Cambria Math" w:cs="宋体" w:hint="eastAsia"/>
                      <w:color w:val="333333"/>
                      <w:spacing w:val="5"/>
                      <w:kern w:val="0"/>
                      <w:szCs w:val="21"/>
                    </w:rPr>
                    <m:t>m</m:t>
                  </m:r>
                  <m:r>
                    <m:rPr>
                      <m:sty m:val="p"/>
                    </m:rPr>
                    <w:rPr>
                      <w:rFonts w:ascii="Cambria Math" w:eastAsia="宋体" w:hAnsi="Cambria Math" w:cs="宋体"/>
                      <w:color w:val="333333"/>
                      <w:spacing w:val="5"/>
                      <w:kern w:val="0"/>
                      <w:szCs w:val="21"/>
                    </w:rPr>
                    <m:t>n</m:t>
                  </m:r>
                </m:e>
              </m:d>
              <m:r>
                <m:rPr>
                  <m:sty m:val="p"/>
                </m:rPr>
                <w:rPr>
                  <w:rFonts w:ascii="Cambria Math" w:eastAsia="宋体" w:hAnsi="Cambria Math" w:cs="宋体"/>
                  <w:color w:val="333333"/>
                  <w:spacing w:val="5"/>
                  <w:kern w:val="0"/>
                  <w:szCs w:val="21"/>
                </w:rPr>
                <m:t>g</m:t>
              </m:r>
            </m:e>
          </m:d>
          <m:r>
            <m:rPr>
              <m:sty m:val="p"/>
            </m:rPr>
            <w:rPr>
              <w:rFonts w:ascii="Cambria Math" w:eastAsia="宋体" w:hAnsi="Cambria Math" w:cs="宋体"/>
              <w:color w:val="333333"/>
              <w:spacing w:val="5"/>
              <w:kern w:val="0"/>
              <w:szCs w:val="21"/>
            </w:rPr>
            <m:t>+</m:t>
          </m:r>
          <m:f>
            <m:fPr>
              <m:ctrlPr>
                <w:rPr>
                  <w:rFonts w:ascii="Cambria Math" w:eastAsia="宋体" w:hAnsi="Cambria Math" w:cs="宋体"/>
                  <w:color w:val="333333"/>
                  <w:spacing w:val="5"/>
                  <w:kern w:val="0"/>
                  <w:szCs w:val="21"/>
                </w:rPr>
              </m:ctrlPr>
            </m:fPr>
            <m:num>
              <m:r>
                <m:rPr>
                  <m:sty m:val="p"/>
                </m:rPr>
                <w:rPr>
                  <w:rFonts w:ascii="Cambria Math" w:eastAsia="宋体" w:hAnsi="Cambria Math" w:cs="宋体"/>
                  <w:color w:val="333333"/>
                  <w:spacing w:val="5"/>
                  <w:kern w:val="0"/>
                  <w:szCs w:val="21"/>
                </w:rPr>
                <m:t>1</m:t>
              </m:r>
            </m:num>
            <m:den>
              <m:r>
                <m:rPr>
                  <m:sty m:val="p"/>
                </m:rPr>
                <w:rPr>
                  <w:rFonts w:ascii="Cambria Math" w:eastAsia="宋体" w:hAnsi="Cambria Math" w:cs="宋体"/>
                  <w:color w:val="333333"/>
                  <w:spacing w:val="5"/>
                  <w:kern w:val="0"/>
                  <w:szCs w:val="21"/>
                </w:rPr>
                <m:t>2</m:t>
              </m:r>
            </m:den>
          </m:f>
          <m:r>
            <w:rPr>
              <w:rFonts w:ascii="Cambria Math" w:eastAsia="宋体" w:hAnsi="Cambria Math" w:cs="宋体"/>
              <w:color w:val="333333"/>
              <w:spacing w:val="5"/>
              <w:kern w:val="0"/>
              <w:szCs w:val="21"/>
            </w:rPr>
            <m:t>CρS</m:t>
          </m:r>
          <m:sSup>
            <m:sSupPr>
              <m:ctrlPr>
                <w:rPr>
                  <w:rFonts w:ascii="Cambria Math" w:eastAsia="宋体" w:hAnsi="Cambria Math" w:cs="宋体"/>
                  <w:i/>
                  <w:color w:val="333333"/>
                  <w:spacing w:val="5"/>
                  <w:kern w:val="0"/>
                  <w:szCs w:val="21"/>
                </w:rPr>
              </m:ctrlPr>
            </m:sSupPr>
            <m:e>
              <m:r>
                <w:rPr>
                  <w:rFonts w:ascii="Cambria Math" w:eastAsia="宋体" w:hAnsi="Cambria Math" w:cs="宋体"/>
                  <w:color w:val="333333"/>
                  <w:spacing w:val="5"/>
                  <w:kern w:val="0"/>
                  <w:szCs w:val="21"/>
                </w:rPr>
                <m:t>v</m:t>
              </m:r>
            </m:e>
            <m:sup>
              <m:r>
                <w:rPr>
                  <w:rFonts w:ascii="Cambria Math" w:eastAsia="宋体" w:hAnsi="Cambria Math" w:cs="宋体"/>
                  <w:color w:val="333333"/>
                  <w:spacing w:val="5"/>
                  <w:kern w:val="0"/>
                  <w:szCs w:val="21"/>
                </w:rPr>
                <m:t>2</m:t>
              </m:r>
            </m:sup>
          </m:sSup>
        </m:oMath>
      </m:oMathPara>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333333"/>
          <w:spacing w:val="5"/>
          <w:kern w:val="0"/>
          <w:szCs w:val="21"/>
        </w:rPr>
        <w:t>其中：</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μ</w:t>
      </w:r>
      <w:r w:rsidRPr="004D055F">
        <w:rPr>
          <w:rFonts w:ascii="Roboto" w:eastAsia="宋体" w:hAnsi="Roboto" w:cs="宋体"/>
          <w:color w:val="333333"/>
          <w:spacing w:val="5"/>
          <w:kern w:val="0"/>
          <w:szCs w:val="21"/>
        </w:rPr>
        <w:t>：动摩擦因数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C</w:t>
      </w:r>
      <w:r w:rsidRPr="004D055F">
        <w:rPr>
          <w:rFonts w:ascii="Roboto" w:eastAsia="宋体" w:hAnsi="Roboto" w:cs="宋体"/>
          <w:color w:val="333333"/>
          <w:spacing w:val="5"/>
          <w:kern w:val="0"/>
          <w:szCs w:val="21"/>
        </w:rPr>
        <w:t>：空气阻力因数</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ρ</w:t>
      </w:r>
      <w:r w:rsidRPr="004D055F">
        <w:rPr>
          <w:rFonts w:ascii="Roboto" w:eastAsia="宋体" w:hAnsi="Roboto" w:cs="宋体"/>
          <w:color w:val="333333"/>
          <w:spacing w:val="5"/>
          <w:kern w:val="0"/>
          <w:szCs w:val="21"/>
        </w:rPr>
        <w:t>：空气密度</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S</w:t>
      </w:r>
      <w:r w:rsidRPr="004D055F">
        <w:rPr>
          <w:rFonts w:ascii="Roboto" w:eastAsia="宋体" w:hAnsi="Roboto" w:cs="宋体"/>
          <w:color w:val="333333"/>
          <w:spacing w:val="5"/>
          <w:kern w:val="0"/>
          <w:szCs w:val="21"/>
        </w:rPr>
        <w:t>：迎风面积</w:t>
      </w:r>
    </w:p>
    <w:p w:rsidR="004D055F" w:rsidRPr="004D055F" w:rsidRDefault="004D055F" w:rsidP="004D055F">
      <w:pPr>
        <w:widowControl/>
        <w:shd w:val="clear" w:color="auto" w:fill="FFFFFF"/>
        <w:snapToGrid/>
        <w:ind w:firstLineChars="0" w:firstLine="0"/>
        <w:jc w:val="left"/>
        <w:rPr>
          <w:rFonts w:ascii="Roboto" w:eastAsia="宋体" w:hAnsi="Roboto" w:cs="宋体"/>
          <w:color w:val="333333"/>
          <w:spacing w:val="5"/>
          <w:kern w:val="0"/>
          <w:szCs w:val="21"/>
        </w:rPr>
      </w:pPr>
      <w:r w:rsidRPr="004D055F">
        <w:rPr>
          <w:rFonts w:ascii="Roboto" w:eastAsia="宋体" w:hAnsi="Roboto" w:cs="宋体"/>
          <w:color w:val="999999"/>
          <w:spacing w:val="5"/>
          <w:kern w:val="0"/>
          <w:szCs w:val="21"/>
        </w:rPr>
        <w:t>*</w:t>
      </w:r>
      <w:r w:rsidRPr="004D055F">
        <w:rPr>
          <w:rFonts w:ascii="Roboto" w:eastAsia="宋体" w:hAnsi="Roboto" w:cs="宋体"/>
          <w:color w:val="333333"/>
          <w:spacing w:val="5"/>
          <w:kern w:val="0"/>
          <w:szCs w:val="21"/>
        </w:rPr>
        <w:t xml:space="preserve"> v: </w:t>
      </w:r>
      <w:r w:rsidRPr="004D055F">
        <w:rPr>
          <w:rFonts w:ascii="Roboto" w:eastAsia="宋体" w:hAnsi="Roboto" w:cs="宋体"/>
          <w:color w:val="333333"/>
          <w:spacing w:val="5"/>
          <w:kern w:val="0"/>
          <w:szCs w:val="21"/>
        </w:rPr>
        <w:t>车速与风速相对速度</w:t>
      </w:r>
    </w:p>
    <w:p w:rsidR="004D055F" w:rsidRPr="004D055F" w:rsidRDefault="001A7EC5" w:rsidP="004D055F">
      <w:pPr>
        <w:widowControl/>
        <w:shd w:val="clear" w:color="auto" w:fill="FFFFFF"/>
        <w:snapToGrid/>
        <w:ind w:firstLineChars="0" w:firstLine="440"/>
        <w:jc w:val="left"/>
        <w:rPr>
          <w:rFonts w:ascii="Roboto" w:eastAsia="宋体" w:hAnsi="Roboto" w:cs="宋体"/>
          <w:color w:val="333333"/>
          <w:spacing w:val="5"/>
          <w:kern w:val="0"/>
          <w:szCs w:val="21"/>
        </w:rPr>
      </w:pPr>
      <w:r>
        <w:rPr>
          <w:rFonts w:ascii="Roboto" w:eastAsia="宋体" w:hAnsi="Roboto" w:cs="宋体"/>
          <w:color w:val="333333"/>
          <w:spacing w:val="5"/>
          <w:kern w:val="0"/>
          <w:szCs w:val="21"/>
        </w:rPr>
        <w:t>因为现阶段具体参数无法精确获得，</w:t>
      </w:r>
      <w:r>
        <w:rPr>
          <w:rFonts w:ascii="Roboto" w:eastAsia="宋体" w:hAnsi="Roboto" w:cs="宋体" w:hint="eastAsia"/>
          <w:color w:val="333333"/>
          <w:spacing w:val="5"/>
          <w:kern w:val="0"/>
          <w:szCs w:val="21"/>
        </w:rPr>
        <w:t>若仍根据选择电池时的参数</w:t>
      </w:r>
      <w:r>
        <w:rPr>
          <w:rFonts w:ascii="Roboto" w:eastAsia="宋体" w:hAnsi="Roboto" w:cs="宋体"/>
          <w:color w:val="333333"/>
          <w:spacing w:val="5"/>
          <w:kern w:val="0"/>
          <w:szCs w:val="21"/>
        </w:rPr>
        <w:t>，</w:t>
      </w:r>
      <w:r w:rsidR="004D055F" w:rsidRPr="004D055F">
        <w:rPr>
          <w:rFonts w:ascii="Roboto" w:eastAsia="宋体" w:hAnsi="Roboto" w:cs="宋体"/>
          <w:color w:val="333333"/>
          <w:spacing w:val="5"/>
          <w:kern w:val="0"/>
          <w:szCs w:val="21"/>
        </w:rPr>
        <w:t>动摩擦因数为</w:t>
      </w:r>
      <w:r>
        <w:rPr>
          <w:rFonts w:ascii="Roboto" w:eastAsia="宋体" w:hAnsi="Roboto" w:cs="宋体"/>
          <w:color w:val="333333"/>
          <w:spacing w:val="5"/>
          <w:kern w:val="0"/>
          <w:szCs w:val="21"/>
        </w:rPr>
        <w:t>0.2</w:t>
      </w:r>
      <w:r w:rsidR="004D055F" w:rsidRPr="004D055F">
        <w:rPr>
          <w:rFonts w:ascii="Roboto" w:eastAsia="宋体" w:hAnsi="Roboto" w:cs="宋体"/>
          <w:color w:val="333333"/>
          <w:spacing w:val="5"/>
          <w:kern w:val="0"/>
          <w:szCs w:val="21"/>
        </w:rPr>
        <w:t>，小车自重与外卖重量总重为</w:t>
      </w:r>
      <w:r>
        <w:rPr>
          <w:rFonts w:ascii="Roboto" w:eastAsia="宋体" w:hAnsi="Roboto" w:cs="宋体"/>
          <w:color w:val="333333"/>
          <w:spacing w:val="5"/>
          <w:kern w:val="0"/>
          <w:szCs w:val="21"/>
        </w:rPr>
        <w:t>70</w:t>
      </w:r>
      <w:r w:rsidR="004D055F" w:rsidRPr="004D055F">
        <w:rPr>
          <w:rFonts w:ascii="Roboto" w:eastAsia="宋体" w:hAnsi="Roboto" w:cs="宋体"/>
          <w:color w:val="333333"/>
          <w:spacing w:val="5"/>
          <w:kern w:val="0"/>
          <w:szCs w:val="21"/>
        </w:rPr>
        <w:t>kg</w:t>
      </w:r>
      <w:r w:rsidR="004D055F" w:rsidRPr="004D055F">
        <w:rPr>
          <w:rFonts w:ascii="Roboto" w:eastAsia="宋体" w:hAnsi="Roboto" w:cs="宋体"/>
          <w:color w:val="333333"/>
          <w:spacing w:val="5"/>
          <w:kern w:val="0"/>
          <w:szCs w:val="21"/>
        </w:rPr>
        <w:t>，阻力系数为</w:t>
      </w:r>
      <w:r w:rsidR="004D055F" w:rsidRPr="004D055F">
        <w:rPr>
          <w:rFonts w:ascii="Roboto" w:eastAsia="宋体" w:hAnsi="Roboto" w:cs="宋体"/>
          <w:color w:val="333333"/>
          <w:spacing w:val="5"/>
          <w:kern w:val="0"/>
          <w:szCs w:val="21"/>
        </w:rPr>
        <w:t>0.4</w:t>
      </w:r>
      <w:r w:rsidR="004D055F" w:rsidRPr="004D055F">
        <w:rPr>
          <w:rFonts w:ascii="Roboto" w:eastAsia="宋体" w:hAnsi="Roboto" w:cs="宋体"/>
          <w:color w:val="333333"/>
          <w:spacing w:val="5"/>
          <w:kern w:val="0"/>
          <w:szCs w:val="21"/>
        </w:rPr>
        <w:t>，迎风面积为</w:t>
      </w:r>
      <w:r w:rsidR="004D055F" w:rsidRPr="004D055F">
        <w:rPr>
          <w:rFonts w:ascii="Roboto" w:eastAsia="宋体" w:hAnsi="Roboto" w:cs="宋体"/>
          <w:color w:val="333333"/>
          <w:spacing w:val="5"/>
          <w:kern w:val="0"/>
          <w:szCs w:val="21"/>
        </w:rPr>
        <w:t>1</w:t>
      </w:r>
      <w:r w:rsidR="004D055F" w:rsidRPr="004D055F">
        <w:rPr>
          <w:rFonts w:ascii="Roboto" w:eastAsia="宋体" w:hAnsi="Roboto" w:cs="宋体"/>
          <w:color w:val="333333"/>
          <w:spacing w:val="5"/>
          <w:kern w:val="0"/>
          <w:szCs w:val="21"/>
        </w:rPr>
        <w:t>平方米，小车速度为</w:t>
      </w:r>
      <w:r>
        <w:rPr>
          <w:rFonts w:ascii="Roboto" w:eastAsia="宋体" w:hAnsi="Roboto" w:cs="宋体"/>
          <w:color w:val="333333"/>
          <w:spacing w:val="5"/>
          <w:kern w:val="0"/>
          <w:szCs w:val="21"/>
        </w:rPr>
        <w:t>4</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，风速为</w:t>
      </w:r>
      <w:r>
        <w:rPr>
          <w:rFonts w:ascii="Roboto" w:eastAsia="宋体" w:hAnsi="Roboto" w:cs="宋体"/>
          <w:color w:val="333333"/>
          <w:spacing w:val="5"/>
          <w:kern w:val="0"/>
          <w:szCs w:val="21"/>
        </w:rPr>
        <w:t>6</w:t>
      </w:r>
      <w:r w:rsidR="004D055F" w:rsidRPr="004D055F">
        <w:rPr>
          <w:rFonts w:ascii="Roboto" w:eastAsia="宋体" w:hAnsi="Roboto" w:cs="宋体"/>
          <w:color w:val="333333"/>
          <w:spacing w:val="5"/>
          <w:kern w:val="0"/>
          <w:szCs w:val="21"/>
        </w:rPr>
        <w:t>m/s</w:t>
      </w:r>
      <w:r w:rsidR="004D055F" w:rsidRPr="004D055F">
        <w:rPr>
          <w:rFonts w:ascii="Roboto" w:eastAsia="宋体" w:hAnsi="Roboto" w:cs="宋体"/>
          <w:color w:val="333333"/>
          <w:spacing w:val="5"/>
          <w:kern w:val="0"/>
          <w:szCs w:val="21"/>
        </w:rPr>
        <w:t>。则可计算出电机额定功率最小值约为</w:t>
      </w:r>
      <w:r>
        <w:rPr>
          <w:rFonts w:ascii="Roboto" w:eastAsia="宋体" w:hAnsi="Roboto" w:cs="宋体"/>
          <w:color w:val="333333"/>
          <w:spacing w:val="5"/>
          <w:kern w:val="0"/>
          <w:szCs w:val="21"/>
        </w:rPr>
        <w:t>660</w:t>
      </w:r>
      <w:r w:rsidR="004D055F" w:rsidRPr="004D055F">
        <w:rPr>
          <w:rFonts w:ascii="Roboto" w:eastAsia="宋体" w:hAnsi="Roboto" w:cs="宋体"/>
          <w:color w:val="333333"/>
          <w:spacing w:val="5"/>
          <w:kern w:val="0"/>
          <w:szCs w:val="21"/>
        </w:rPr>
        <w:t>W</w:t>
      </w:r>
      <w:r w:rsidR="004D055F" w:rsidRPr="004D055F">
        <w:rPr>
          <w:rFonts w:ascii="Roboto" w:eastAsia="宋体" w:hAnsi="Roboto" w:cs="宋体"/>
          <w:color w:val="333333"/>
          <w:spacing w:val="5"/>
          <w:kern w:val="0"/>
          <w:szCs w:val="21"/>
        </w:rPr>
        <w:t>。实际上，如果考虑爬坡以及过载的情况，选择的电机额定功率最好应大于该值。</w:t>
      </w:r>
    </w:p>
    <w:p w:rsidR="004638D4" w:rsidRDefault="004638D4" w:rsidP="004638D4">
      <w:pPr>
        <w:ind w:firstLineChars="0" w:firstLine="0"/>
        <w:rPr>
          <w:rFonts w:ascii="Roboto" w:hAnsi="Roboto" w:hint="eastAsia"/>
          <w:color w:val="333333"/>
          <w:spacing w:val="5"/>
          <w:szCs w:val="21"/>
          <w:shd w:val="clear" w:color="auto" w:fill="FFFFFF"/>
        </w:rPr>
      </w:pPr>
      <w:bookmarkStart w:id="3" w:name="_GoBack"/>
      <w:bookmarkEnd w:id="3"/>
    </w:p>
    <w:p w:rsidR="004638D4" w:rsidRDefault="004638D4" w:rsidP="004638D4">
      <w:pPr>
        <w:pStyle w:val="2"/>
        <w:ind w:firstLine="640"/>
      </w:pPr>
      <w:bookmarkStart w:id="4" w:name="OLE_LINK37"/>
      <w:bookmarkStart w:id="5" w:name="OLE_LINK38"/>
      <w:r>
        <w:t xml:space="preserve">4 </w:t>
      </w:r>
      <w:r>
        <w:rPr>
          <w:rFonts w:hint="eastAsia"/>
        </w:rPr>
        <w:t>控制器与控制模式</w:t>
      </w:r>
    </w:p>
    <w:p w:rsidR="004638D4" w:rsidRDefault="004638D4" w:rsidP="004638D4">
      <w:pPr>
        <w:pStyle w:val="3"/>
        <w:ind w:firstLineChars="0" w:firstLine="420"/>
      </w:pPr>
      <w:bookmarkStart w:id="6" w:name="OLE_LINK29"/>
      <w:bookmarkStart w:id="7" w:name="OLE_LINK30"/>
      <w:r>
        <w:t xml:space="preserve">4.1 </w:t>
      </w:r>
      <w:r>
        <w:rPr>
          <w:rFonts w:hint="eastAsia"/>
        </w:rPr>
        <w:t>介绍</w:t>
      </w:r>
    </w:p>
    <w:bookmarkEnd w:id="6"/>
    <w:bookmarkEnd w:id="7"/>
    <w:p w:rsidR="004638D4" w:rsidRDefault="004638D4" w:rsidP="004638D4">
      <w:pPr>
        <w:ind w:firstLine="420"/>
      </w:pPr>
      <w:r w:rsidRPr="004638D4">
        <w:t>软件</w:t>
      </w:r>
      <w:proofErr w:type="gramStart"/>
      <w:r w:rsidRPr="004638D4">
        <w:t>使用飞控程序</w:t>
      </w:r>
      <w:proofErr w:type="spellStart"/>
      <w:proofErr w:type="gramEnd"/>
      <w:r w:rsidRPr="004638D4">
        <w:t>Ardupilot</w:t>
      </w:r>
      <w:proofErr w:type="spellEnd"/>
      <w:r w:rsidRPr="004638D4">
        <w:t>控制，输出信号转变为控制信号，由于滤波等已经写好，所以得到指令后可以直接执行。</w:t>
      </w:r>
    </w:p>
    <w:p w:rsidR="004638D4" w:rsidRDefault="004638D4" w:rsidP="004638D4">
      <w:pPr>
        <w:pStyle w:val="3"/>
        <w:ind w:firstLineChars="0" w:firstLine="420"/>
      </w:pPr>
      <w:bookmarkStart w:id="8" w:name="OLE_LINK35"/>
      <w:bookmarkStart w:id="9" w:name="OLE_LINK36"/>
      <w:r>
        <w:t xml:space="preserve">4.2 </w:t>
      </w:r>
      <w:r w:rsidRPr="004638D4">
        <w:t>控制器方案</w:t>
      </w:r>
    </w:p>
    <w:p w:rsidR="004638D4" w:rsidRPr="008F614D" w:rsidRDefault="004638D4" w:rsidP="008F614D">
      <w:pPr>
        <w:pStyle w:val="3"/>
        <w:ind w:firstLineChars="0" w:firstLine="420"/>
        <w:rPr>
          <w:sz w:val="22"/>
        </w:rPr>
      </w:pPr>
      <w:r w:rsidRPr="008F614D">
        <w:rPr>
          <w:sz w:val="22"/>
        </w:rPr>
        <w:lastRenderedPageBreak/>
        <w:t>4.2.1 GPS导航的long-term路径规划</w:t>
      </w:r>
    </w:p>
    <w:bookmarkEnd w:id="8"/>
    <w:bookmarkEnd w:id="9"/>
    <w:p w:rsidR="004638D4" w:rsidRDefault="004638D4" w:rsidP="004638D4">
      <w:pPr>
        <w:ind w:firstLine="420"/>
      </w:pPr>
      <w:proofErr w:type="spellStart"/>
      <w:r>
        <w:t>Ardupilot</w:t>
      </w:r>
      <w:proofErr w:type="spellEnd"/>
      <w:r>
        <w:t>是广泛使用在四轴无人机等无人飞行器上的控制装置，使用IMU， 罗盘，GPS等多个传感器进行自我姿态和位置信息的解算， 也是无人机器人的鼻祖。</w:t>
      </w:r>
      <w:proofErr w:type="spellStart"/>
      <w:r>
        <w:t>ArduRover</w:t>
      </w:r>
      <w:proofErr w:type="spellEnd"/>
      <w:r>
        <w:t>系统是以飞行控制器作为上位机，对符合硬件要求的Vehicle进行控制的一种操作方式</w:t>
      </w:r>
      <w:bookmarkEnd w:id="4"/>
      <w:bookmarkEnd w:id="5"/>
      <w:r>
        <w:t>。</w:t>
      </w:r>
    </w:p>
    <w:p w:rsidR="004638D4" w:rsidRDefault="004638D4" w:rsidP="004638D4">
      <w:pPr>
        <w:ind w:firstLine="420"/>
      </w:pPr>
      <w:r>
        <w:t>由与校园中情景相对固定，路面开阔，所以采用GPS导航相较于测绘地图等精确内建地图的方案可以降低成本，相较于使用转速计进行路程计算没有累积误差，可以提高准确度。</w:t>
      </w:r>
    </w:p>
    <w:p w:rsidR="004638D4" w:rsidRDefault="004638D4" w:rsidP="004638D4">
      <w:pPr>
        <w:ind w:firstLine="420"/>
      </w:pPr>
      <w:r>
        <w:t>GPS本身的精度可以达到两米左右，但是在行进过程中，由于使用了卡尔曼滤波，可以使车速较好地维持在0.2m/s。由飞行控制器本身的自</w:t>
      </w:r>
      <w:proofErr w:type="gramStart"/>
      <w:r>
        <w:t>带系统</w:t>
      </w:r>
      <w:proofErr w:type="spellStart"/>
      <w:proofErr w:type="gramEnd"/>
      <w:r>
        <w:t>Ardupilot</w:t>
      </w:r>
      <w:proofErr w:type="spellEnd"/>
      <w:r>
        <w:t>进行的是使用负反馈的两级闭环控制，由目标速度、当前速度、当前位置、起始位置与终点位置的方向，先后进行侧向速度和纵向速度的解算，然后通过油门控制加速度，舵机控制转向。</w:t>
      </w:r>
    </w:p>
    <w:p w:rsidR="004638D4" w:rsidRDefault="004638D4" w:rsidP="004638D4">
      <w:pPr>
        <w:ind w:firstLine="420"/>
      </w:pPr>
      <w:r>
        <w:t>单纯由GPS导航系统，可以通过搜集较多的数据点（注意采样的频率）制定固定的路线（需要进行实验和证据的支持），在关键</w:t>
      </w:r>
      <w:proofErr w:type="gramStart"/>
      <w:r>
        <w:t>点制定</w:t>
      </w:r>
      <w:proofErr w:type="gramEnd"/>
      <w:r>
        <w:t>由规则决定的决策。由此生成的固定线路可以满足划分专用车道和固定路线的要求。</w:t>
      </w:r>
    </w:p>
    <w:p w:rsidR="004638D4" w:rsidRDefault="004638D4" w:rsidP="004638D4">
      <w:pPr>
        <w:ind w:firstLine="420"/>
      </w:pPr>
    </w:p>
    <w:p w:rsidR="004638D4" w:rsidRPr="008F614D" w:rsidRDefault="004638D4" w:rsidP="008F614D">
      <w:pPr>
        <w:pStyle w:val="3"/>
        <w:ind w:firstLineChars="0" w:firstLine="420"/>
        <w:rPr>
          <w:sz w:val="22"/>
        </w:rPr>
      </w:pPr>
      <w:r w:rsidRPr="008F614D">
        <w:rPr>
          <w:sz w:val="22"/>
        </w:rPr>
        <w:t xml:space="preserve">4.2.2 </w:t>
      </w:r>
      <w:r w:rsidRPr="008F614D">
        <w:rPr>
          <w:rFonts w:hint="eastAsia"/>
          <w:sz w:val="22"/>
        </w:rPr>
        <w:t>引入</w:t>
      </w:r>
      <w:r w:rsidRPr="008F614D">
        <w:rPr>
          <w:sz w:val="22"/>
        </w:rPr>
        <w:t>人工智能进行short-term路径规划</w:t>
      </w:r>
    </w:p>
    <w:p w:rsidR="008F614D" w:rsidRDefault="008F614D" w:rsidP="008F614D">
      <w:pPr>
        <w:ind w:firstLine="420"/>
      </w:pPr>
      <w:r>
        <w:t>在由GPS导航和SLAM帮助下，</w:t>
      </w:r>
      <w:proofErr w:type="spellStart"/>
      <w:r>
        <w:t>RoverGo</w:t>
      </w:r>
      <w:proofErr w:type="spellEnd"/>
      <w:r>
        <w:t>系统将建立起内置的长路径规划，但是对于路径的变动和行人、车辆无法做出反应。此时，我们选择使用Nvidia Tx2作为上位机，</w:t>
      </w:r>
      <w:proofErr w:type="gramStart"/>
      <w:r>
        <w:t>将飞控系统</w:t>
      </w:r>
      <w:proofErr w:type="gramEnd"/>
      <w:r>
        <w:t>引为下位机和控制器，接收上层的规划指令，</w:t>
      </w:r>
      <w:proofErr w:type="gramStart"/>
      <w:r>
        <w:t>作出</w:t>
      </w:r>
      <w:proofErr w:type="gramEnd"/>
      <w:r>
        <w:t>加速度和转向速度的解算，输出控制信号给舵机和电机。</w:t>
      </w:r>
    </w:p>
    <w:p w:rsidR="008F614D" w:rsidRDefault="008F614D" w:rsidP="008F614D">
      <w:pPr>
        <w:ind w:firstLine="420"/>
      </w:pPr>
    </w:p>
    <w:p w:rsidR="008F614D" w:rsidRDefault="008F614D" w:rsidP="008F614D">
      <w:pPr>
        <w:ind w:firstLine="420"/>
      </w:pPr>
      <w:r w:rsidRPr="008F614D">
        <w:rPr>
          <w:b/>
        </w:rPr>
        <w:t>中断形式：</w:t>
      </w:r>
      <w:r>
        <w:t>长短路径规划的结合方式采用类似中断执行的方式，在未出现特殊情况或者不需要更改既定路线时，将采用GPS解算的速度和预设的目标点连成的折线行进。由于在无操作阶段或者切换模式时，小车将处于无动力的减速状态，在紧急情况下如果满足车速过快，指令输出较慢等情形，会使情况难以预计，所以采用中断执行的方式，进行优先级高的操作时，可以不等待当前任务运行完，强制进行优先级较高的操作。</w:t>
      </w:r>
    </w:p>
    <w:p w:rsidR="008F614D" w:rsidRDefault="008F614D" w:rsidP="008F614D">
      <w:pPr>
        <w:ind w:firstLine="420"/>
      </w:pPr>
      <w:r>
        <w:t>上下级协同工作的流程为：</w:t>
      </w:r>
    </w:p>
    <w:p w:rsidR="008F614D" w:rsidRDefault="008F614D" w:rsidP="008F614D">
      <w:pPr>
        <w:ind w:firstLine="420"/>
      </w:pPr>
    </w:p>
    <w:p w:rsidR="008F614D" w:rsidRDefault="008F614D" w:rsidP="008F614D">
      <w:pPr>
        <w:ind w:firstLine="420"/>
      </w:pPr>
      <w:r>
        <w:t xml:space="preserve"> 1.) 由内建地图完成初步的路径规划</w:t>
      </w:r>
    </w:p>
    <w:p w:rsidR="004638D4" w:rsidRPr="004638D4" w:rsidRDefault="008F614D" w:rsidP="008F614D">
      <w:pPr>
        <w:ind w:firstLine="420"/>
      </w:pPr>
      <w:r>
        <w:t xml:space="preserve"> 2.) （待补充）</w:t>
      </w:r>
    </w:p>
    <w:p w:rsidR="004638D4" w:rsidRDefault="004638D4" w:rsidP="004638D4">
      <w:pPr>
        <w:ind w:firstLine="420"/>
      </w:pPr>
    </w:p>
    <w:p w:rsidR="004638D4" w:rsidRDefault="004638D4" w:rsidP="004638D4">
      <w:pPr>
        <w:ind w:firstLine="420"/>
      </w:pPr>
    </w:p>
    <w:p w:rsidR="004638D4" w:rsidRPr="004638D4" w:rsidRDefault="004638D4" w:rsidP="004638D4">
      <w:pPr>
        <w:pStyle w:val="aa"/>
        <w:keepNext/>
        <w:ind w:left="2100" w:firstLineChars="0" w:firstLine="0"/>
      </w:pPr>
      <w:r>
        <w:t>表格</w:t>
      </w:r>
      <w:r>
        <w:t xml:space="preserve">2 </w:t>
      </w:r>
      <w:r w:rsidRPr="004638D4">
        <w:t>优先级列表（新增</w:t>
      </w:r>
      <w:r w:rsidRPr="004638D4">
        <w:t>Cooperate Mode</w:t>
      </w:r>
      <w:r w:rsidRPr="004638D4">
        <w:t>）</w:t>
      </w:r>
    </w:p>
    <w:tbl>
      <w:tblPr>
        <w:tblStyle w:val="a6"/>
        <w:tblW w:w="0" w:type="auto"/>
        <w:jc w:val="center"/>
        <w:tblLook w:val="04A0" w:firstRow="1" w:lastRow="0" w:firstColumn="1" w:lastColumn="0" w:noHBand="0" w:noVBand="1"/>
      </w:tblPr>
      <w:tblGrid>
        <w:gridCol w:w="1418"/>
        <w:gridCol w:w="3119"/>
      </w:tblGrid>
      <w:tr w:rsidR="004638D4" w:rsidTr="004638D4">
        <w:trPr>
          <w:jc w:val="center"/>
        </w:trPr>
        <w:tc>
          <w:tcPr>
            <w:tcW w:w="1418" w:type="dxa"/>
          </w:tcPr>
          <w:p w:rsidR="004638D4" w:rsidRDefault="004638D4" w:rsidP="00055CF6">
            <w:pPr>
              <w:ind w:firstLineChars="0" w:firstLine="0"/>
            </w:pPr>
            <w:r>
              <w:rPr>
                <w:rFonts w:hint="eastAsia"/>
              </w:rPr>
              <w:t>操作指令</w:t>
            </w:r>
          </w:p>
        </w:tc>
        <w:tc>
          <w:tcPr>
            <w:tcW w:w="3119" w:type="dxa"/>
          </w:tcPr>
          <w:p w:rsidR="004638D4" w:rsidRDefault="004638D4" w:rsidP="00055CF6">
            <w:pPr>
              <w:ind w:firstLineChars="0" w:firstLine="0"/>
            </w:pPr>
            <w:r>
              <w:rPr>
                <w:rFonts w:hint="eastAsia"/>
              </w:rPr>
              <w:t>优先级</w:t>
            </w:r>
          </w:p>
        </w:tc>
      </w:tr>
      <w:tr w:rsidR="004638D4" w:rsidTr="004638D4">
        <w:trPr>
          <w:jc w:val="center"/>
        </w:trPr>
        <w:tc>
          <w:tcPr>
            <w:tcW w:w="1418" w:type="dxa"/>
          </w:tcPr>
          <w:p w:rsidR="004638D4" w:rsidRDefault="004638D4" w:rsidP="00055CF6">
            <w:pPr>
              <w:ind w:firstLineChars="0" w:firstLine="0"/>
            </w:pPr>
            <w:r>
              <w:rPr>
                <w:rFonts w:hint="eastAsia"/>
              </w:rPr>
              <w:t>刹车</w:t>
            </w:r>
          </w:p>
        </w:tc>
        <w:tc>
          <w:tcPr>
            <w:tcW w:w="3119" w:type="dxa"/>
          </w:tcPr>
          <w:p w:rsidR="004638D4" w:rsidRDefault="004638D4" w:rsidP="00055CF6">
            <w:pPr>
              <w:ind w:firstLineChars="0" w:firstLine="0"/>
            </w:pPr>
            <w:r>
              <w:t>0</w:t>
            </w:r>
          </w:p>
        </w:tc>
      </w:tr>
      <w:tr w:rsidR="004638D4" w:rsidTr="004638D4">
        <w:trPr>
          <w:jc w:val="center"/>
        </w:trPr>
        <w:tc>
          <w:tcPr>
            <w:tcW w:w="1418" w:type="dxa"/>
          </w:tcPr>
          <w:p w:rsidR="004638D4" w:rsidRDefault="004638D4" w:rsidP="00055CF6">
            <w:pPr>
              <w:ind w:firstLineChars="0" w:firstLine="0"/>
            </w:pPr>
            <w:r>
              <w:rPr>
                <w:rFonts w:hint="eastAsia"/>
              </w:rPr>
              <w:t>减速、警报</w:t>
            </w:r>
          </w:p>
        </w:tc>
        <w:tc>
          <w:tcPr>
            <w:tcW w:w="3119" w:type="dxa"/>
          </w:tcPr>
          <w:p w:rsidR="004638D4" w:rsidRDefault="004638D4" w:rsidP="00055CF6">
            <w:pPr>
              <w:ind w:firstLineChars="0" w:firstLine="0"/>
            </w:pPr>
            <w:r>
              <w:t>1</w:t>
            </w:r>
          </w:p>
        </w:tc>
      </w:tr>
      <w:tr w:rsidR="004638D4" w:rsidTr="004638D4">
        <w:trPr>
          <w:jc w:val="center"/>
        </w:trPr>
        <w:tc>
          <w:tcPr>
            <w:tcW w:w="1418" w:type="dxa"/>
          </w:tcPr>
          <w:p w:rsidR="004638D4" w:rsidRDefault="004638D4" w:rsidP="00055CF6">
            <w:pPr>
              <w:ind w:firstLineChars="0" w:firstLine="0"/>
            </w:pPr>
            <w:r>
              <w:rPr>
                <w:rFonts w:hint="eastAsia"/>
              </w:rPr>
              <w:t>转向</w:t>
            </w:r>
          </w:p>
        </w:tc>
        <w:tc>
          <w:tcPr>
            <w:tcW w:w="3119" w:type="dxa"/>
          </w:tcPr>
          <w:p w:rsidR="004638D4" w:rsidRDefault="004638D4" w:rsidP="00055CF6">
            <w:pPr>
              <w:ind w:firstLineChars="0" w:firstLine="0"/>
            </w:pPr>
            <w:r>
              <w:rPr>
                <w:rFonts w:hint="eastAsia"/>
              </w:rPr>
              <w:t>2</w:t>
            </w:r>
          </w:p>
        </w:tc>
      </w:tr>
      <w:tr w:rsidR="004638D4" w:rsidTr="004638D4">
        <w:trPr>
          <w:jc w:val="center"/>
        </w:trPr>
        <w:tc>
          <w:tcPr>
            <w:tcW w:w="1418" w:type="dxa"/>
          </w:tcPr>
          <w:p w:rsidR="004638D4" w:rsidRPr="000C2AD6" w:rsidRDefault="004638D4" w:rsidP="00055CF6">
            <w:pPr>
              <w:ind w:firstLineChars="0" w:firstLine="0"/>
            </w:pPr>
            <w:r>
              <w:rPr>
                <w:rFonts w:hint="eastAsia"/>
              </w:rPr>
              <w:t>巡航</w:t>
            </w:r>
          </w:p>
        </w:tc>
        <w:tc>
          <w:tcPr>
            <w:tcW w:w="3119" w:type="dxa"/>
          </w:tcPr>
          <w:p w:rsidR="004638D4" w:rsidRDefault="004638D4" w:rsidP="00055CF6">
            <w:pPr>
              <w:ind w:firstLineChars="0" w:firstLine="0"/>
            </w:pPr>
            <w:r>
              <w:t>3</w:t>
            </w:r>
          </w:p>
        </w:tc>
      </w:tr>
    </w:tbl>
    <w:p w:rsidR="004638D4" w:rsidRDefault="004638D4" w:rsidP="004638D4">
      <w:pPr>
        <w:ind w:firstLineChars="0" w:firstLine="0"/>
      </w:pPr>
    </w:p>
    <w:p w:rsidR="009A0AAA" w:rsidRDefault="009A0AAA" w:rsidP="009A0AAA">
      <w:pPr>
        <w:pStyle w:val="2"/>
        <w:ind w:firstLine="640"/>
      </w:pPr>
      <w:r>
        <w:rPr>
          <w:rFonts w:hint="eastAsia"/>
        </w:rPr>
        <w:t>5</w:t>
      </w:r>
      <w:r>
        <w:t xml:space="preserve"> </w:t>
      </w:r>
      <w:r>
        <w:rPr>
          <w:rFonts w:hint="eastAsia"/>
        </w:rPr>
        <w:t>目标检测</w:t>
      </w:r>
    </w:p>
    <w:p w:rsidR="009A0AAA" w:rsidRDefault="009A0AAA" w:rsidP="009A0AAA">
      <w:pPr>
        <w:pStyle w:val="3"/>
        <w:ind w:firstLine="480"/>
      </w:pPr>
      <w:r>
        <w:rPr>
          <w:rFonts w:hint="eastAsia"/>
        </w:rPr>
        <w:t>5</w:t>
      </w:r>
      <w:r>
        <w:t xml:space="preserve">.1 </w:t>
      </w:r>
      <w:r>
        <w:rPr>
          <w:rFonts w:hint="eastAsia"/>
        </w:rPr>
        <w:t>障碍物识别</w:t>
      </w:r>
    </w:p>
    <w:p w:rsidR="009A0AAA" w:rsidRDefault="009A0AAA" w:rsidP="009A0AAA">
      <w:pPr>
        <w:ind w:firstLine="420"/>
        <w:rPr>
          <w:rFonts w:hint="eastAsia"/>
        </w:rPr>
      </w:pPr>
      <w:r>
        <w:rPr>
          <w:rFonts w:hint="eastAsia"/>
        </w:rPr>
        <w:t>小车要正常行驶到目标点，对于行驶过程中可能遇到的不同障碍物应做出不同的合理反应，比如遇到行人应当减速，遇到减速</w:t>
      </w:r>
      <w:proofErr w:type="gramStart"/>
      <w:r>
        <w:rPr>
          <w:rFonts w:hint="eastAsia"/>
        </w:rPr>
        <w:t>带应当</w:t>
      </w:r>
      <w:proofErr w:type="gramEnd"/>
      <w:r>
        <w:rPr>
          <w:rFonts w:hint="eastAsia"/>
        </w:rPr>
        <w:t>沿边沿走等。摄像头可以为我们提供丰富的图像信息，根据摄像头返回的图像结合识别算法我们可以使小车达到以上基本要求。</w:t>
      </w:r>
    </w:p>
    <w:p w:rsidR="009A0AAA" w:rsidRDefault="009A0AAA" w:rsidP="009A0AAA">
      <w:pPr>
        <w:ind w:firstLine="420"/>
        <w:rPr>
          <w:rFonts w:hint="eastAsia"/>
        </w:rPr>
      </w:pPr>
      <w:r>
        <w:rPr>
          <w:rFonts w:hint="eastAsia"/>
        </w:rPr>
        <w:lastRenderedPageBreak/>
        <w:t>关于障碍物识别的算法，得益于深度学习在最近几年的飞速发展，深度神经网络相比于传统算法已经在速度和准确率上都有了巨大优势，甚至准确率已经超过了人类，因此在障碍物识别方面选择深度学习算法毋庸置疑。我们的目标是实现</w:t>
      </w:r>
      <w:r>
        <w:t>L5级的无人驾驶，这就要求计算必须是端对端的。我们目前使用的计算核心是NVIDIA Jetson TX2，虽然已经拥有不俗的计算能力，但仍然不够强大，我们之前在TX2上测试了YOLOv3的完整模型，</w:t>
      </w:r>
      <w:proofErr w:type="gramStart"/>
      <w:r>
        <w:t>帧率只有</w:t>
      </w:r>
      <w:proofErr w:type="gramEnd"/>
      <w:r>
        <w:t>2帧左右。因此我们必须选择更小、更浅的神经网络，我们还测试了tiny-YOLOv3网络，</w:t>
      </w:r>
      <w:proofErr w:type="gramStart"/>
      <w:r>
        <w:t>帧率可以</w:t>
      </w:r>
      <w:proofErr w:type="gramEnd"/>
      <w:r>
        <w:t>达</w:t>
      </w:r>
      <w:r>
        <w:rPr>
          <w:rFonts w:hint="eastAsia"/>
        </w:rPr>
        <w:t>到</w:t>
      </w:r>
      <w:r>
        <w:t>20帧以上，当然准确率也有相应的下降。</w:t>
      </w:r>
    </w:p>
    <w:p w:rsidR="009A0AAA" w:rsidRDefault="009A0AAA" w:rsidP="009A0AAA">
      <w:pPr>
        <w:ind w:firstLine="420"/>
      </w:pPr>
      <w:r>
        <w:rPr>
          <w:rFonts w:hint="eastAsia"/>
        </w:rPr>
        <w:t>为了方便模型的选择，我们需要估计满足要求的最低帧率。假设我们希望小车能在</w:t>
      </w:r>
      <w:r>
        <w:t>X</w:t>
      </w:r>
      <w:proofErr w:type="gramStart"/>
      <w:r>
        <w:t>米前突然</w:t>
      </w:r>
      <w:proofErr w:type="gramEnd"/>
      <w:r>
        <w:t>出现障碍物时迅速做出反应，根据：</w:t>
      </w:r>
    </w:p>
    <w:p w:rsidR="009A0AAA" w:rsidRPr="009A0AAA" w:rsidRDefault="009A0AAA" w:rsidP="009A0AAA">
      <w:pPr>
        <w:ind w:firstLine="420"/>
      </w:pPr>
      <m:oMathPara>
        <m:oMath>
          <m:sSup>
            <m:sSupPr>
              <m:ctrlPr>
                <w:rPr>
                  <w:rFonts w:ascii="Cambria Math" w:hAnsi="Cambria Math"/>
                </w:rPr>
              </m:ctrlPr>
            </m:sSupPr>
            <m:e>
              <m:r>
                <m:rPr>
                  <m:sty m:val="p"/>
                </m:rPr>
                <w:rPr>
                  <w:rFonts w:ascii="Cambria Math" w:hAnsi="Cambria Math" w:hint="eastAsia"/>
                </w:rPr>
                <m:t>v</m:t>
              </m:r>
              <m:ctrlPr>
                <w:rPr>
                  <w:rFonts w:ascii="Cambria Math" w:hAnsi="Cambria Math" w:hint="eastAsia"/>
                </w:rPr>
              </m:ctrlPr>
            </m:e>
            <m:sup>
              <m:r>
                <m:rPr>
                  <m:sty m:val="p"/>
                </m:rPr>
                <w:rPr>
                  <w:rFonts w:ascii="Cambria Math" w:hAnsi="Cambria Math"/>
                </w:rPr>
                <m:t>2</m:t>
              </m:r>
            </m:sup>
          </m:sSup>
          <m:r>
            <w:rPr>
              <w:rFonts w:ascii="Cambria Math" w:hAnsi="Cambria Math"/>
            </w:rPr>
            <m:t>=2ax</m:t>
          </m:r>
          <m:r>
            <w:br/>
          </m:r>
        </m:oMath>
        <m:oMath>
          <m:r>
            <m:rPr>
              <m:sty m:val="p"/>
            </m:rPr>
            <w:rPr>
              <w:rFonts w:ascii="Cambria Math" w:hAnsi="Cambria Math"/>
            </w:rPr>
            <m:t>X-x=vt</m:t>
          </m:r>
        </m:oMath>
      </m:oMathPara>
    </w:p>
    <w:p w:rsidR="009A0AAA" w:rsidRDefault="009A0AAA" w:rsidP="009A0AAA">
      <w:pPr>
        <w:ind w:firstLine="420"/>
      </w:pPr>
      <w:r w:rsidRPr="009A0AAA">
        <w:rPr>
          <w:rFonts w:hint="eastAsia"/>
        </w:rPr>
        <w:t>即小车必须在</w:t>
      </w:r>
      <w:r w:rsidRPr="009A0AAA">
        <w:t>t时间内发现目标并下达指令。实际上，关于决策的算法复杂度可能</w:t>
      </w:r>
      <w:proofErr w:type="gramStart"/>
      <w:r w:rsidRPr="009A0AAA">
        <w:t>比目标</w:t>
      </w:r>
      <w:proofErr w:type="gramEnd"/>
      <w:r w:rsidRPr="009A0AAA">
        <w:t>检测部分更高。如果我们希望小车以3m/s的最高速度行驶时能应对2m出现的突发情况，假设电机能为小车提供$5m/s^{2}$ 的加速度，则小车必须在0.36秒内发现目标并下达指令，而容许目标检测的时间可能更短，假设只有总时间的三分之一，那么最低帧率应在8帧左右。考虑到单帧检测常有漏检的情况，最好应在要求时间内检测两帧，那么最佳帧率应该在17帧以上。</w:t>
      </w:r>
    </w:p>
    <w:p w:rsidR="009A0AAA" w:rsidRDefault="009A0AAA" w:rsidP="009A0AAA">
      <w:pPr>
        <w:pStyle w:val="3"/>
        <w:ind w:firstLine="480"/>
      </w:pPr>
      <w:r>
        <w:rPr>
          <w:rFonts w:hint="eastAsia"/>
        </w:rPr>
        <w:t>5</w:t>
      </w:r>
      <w:r>
        <w:t xml:space="preserve">.2 </w:t>
      </w:r>
      <w:r>
        <w:rPr>
          <w:rFonts w:hint="eastAsia"/>
        </w:rPr>
        <w:t>车道线检测</w:t>
      </w:r>
    </w:p>
    <w:p w:rsidR="009A0AAA" w:rsidRDefault="009A0AAA" w:rsidP="009A0AAA">
      <w:pPr>
        <w:ind w:firstLine="420"/>
      </w:pPr>
      <w:r w:rsidRPr="009A0AAA">
        <w:rPr>
          <w:rFonts w:hint="eastAsia"/>
        </w:rPr>
        <w:t>车道线是用来管制和引导交通的一种标线，由标化于路面上的线条、箭头、文字、标记和轮廓标示等组成。对车道线的准确检测可以帮助小车快速发现可行驶区域，并为接下来一段路程做规划。目前较为常见的车道线检测方案主要是基于传统计算机视觉的检测，近几年来逐渐出现了基于深度学习的道路特征检测方法，准确率和鲁棒性都有所提升。</w:t>
      </w:r>
    </w:p>
    <w:p w:rsidR="009A0AAA" w:rsidRDefault="009A0AAA" w:rsidP="009A0AAA">
      <w:pPr>
        <w:pStyle w:val="8"/>
        <w:ind w:firstLine="420"/>
      </w:pPr>
      <w:r>
        <w:rPr>
          <w:rFonts w:hint="eastAsia"/>
        </w:rPr>
        <w:t>5</w:t>
      </w:r>
      <w:r>
        <w:t xml:space="preserve">.2.1 </w:t>
      </w:r>
      <w:r>
        <w:rPr>
          <w:rFonts w:hint="eastAsia"/>
        </w:rPr>
        <w:t>基于传统计算机视觉的车道线检测</w:t>
      </w:r>
    </w:p>
    <w:p w:rsidR="009A0AAA" w:rsidRDefault="009A0AAA" w:rsidP="009A0AAA">
      <w:pPr>
        <w:ind w:firstLine="420"/>
      </w:pPr>
      <w:r w:rsidRPr="009A0AAA">
        <w:rPr>
          <w:rFonts w:hint="eastAsia"/>
        </w:rPr>
        <w:t>基于传统计算机视觉的车道线检测，主要依据车道线与路面不同的颜色特征和纹理特征，对每一帧图片先后通过灰度、高斯滤波、边缘提取、</w:t>
      </w:r>
      <w:r w:rsidRPr="009A0AAA">
        <w:t>ROI过滤、霍夫变换等一系列信号处理，最终得到检测到的车道。灰度处理是将原来的RGB三通道的图片转换为只有单通道的灰度图片，为下面的边缘</w:t>
      </w:r>
      <w:proofErr w:type="gramStart"/>
      <w:r w:rsidRPr="009A0AAA">
        <w:t>提取做</w:t>
      </w:r>
      <w:proofErr w:type="gramEnd"/>
      <w:r w:rsidRPr="009A0AAA">
        <w:t>准备。高斯滤波可以起到模糊图片和消除噪声的效果。其基本原理是重新计算图片中每个点的值，计算时取该点及其附近点的加权平均，权重符合高斯分布。边缘提取的原理是对图像中的每个点求梯度，梯度大的</w:t>
      </w:r>
      <w:proofErr w:type="gramStart"/>
      <w:r w:rsidRPr="009A0AAA">
        <w:t>点常常</w:t>
      </w:r>
      <w:proofErr w:type="gramEnd"/>
      <w:r w:rsidRPr="009A0AAA">
        <w:t>是边缘点。边缘提取之后的图片经常会有噪声，需要ROI</w:t>
      </w:r>
      <w:proofErr w:type="gramStart"/>
      <w:r w:rsidRPr="009A0AAA">
        <w:t>过</w:t>
      </w:r>
      <w:r w:rsidRPr="009A0AAA">
        <w:rPr>
          <w:rFonts w:hint="eastAsia"/>
        </w:rPr>
        <w:t>滤框取我们</w:t>
      </w:r>
      <w:proofErr w:type="gramEnd"/>
      <w:r w:rsidRPr="009A0AAA">
        <w:rPr>
          <w:rFonts w:hint="eastAsia"/>
        </w:rPr>
        <w:t>感兴趣区域的结果。霍夫变换可以将结果进一步优化，使找出的车道线更连续。下图简单列出了处理过程中的效果图，图</w:t>
      </w:r>
      <w:r w:rsidR="00885B56">
        <w:t>1</w:t>
      </w:r>
      <w:r w:rsidRPr="009A0AAA">
        <w:t>是原始的输入图片，图</w:t>
      </w:r>
      <w:r w:rsidR="00885B56">
        <w:t>2</w:t>
      </w:r>
      <w:r w:rsidRPr="009A0AAA">
        <w:t>是经过灰度化处理和高斯滤波之后的图片，图</w:t>
      </w:r>
      <w:r w:rsidR="00885B56">
        <w:rPr>
          <w:rFonts w:hint="eastAsia"/>
        </w:rPr>
        <w:t>3</w:t>
      </w:r>
      <w:r w:rsidRPr="009A0AAA">
        <w:t>是经过边缘提取和ROI过滤后的图片，图</w:t>
      </w:r>
      <w:r w:rsidR="00885B56">
        <w:t>4</w:t>
      </w:r>
      <w:r w:rsidRPr="009A0AAA">
        <w:t>是经过霍夫变换之后的图片。</w:t>
      </w:r>
    </w:p>
    <w:tbl>
      <w:tblPr>
        <w:tblStyle w:val="a6"/>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934"/>
      </w:tblGrid>
      <w:tr w:rsidR="00885B56" w:rsidTr="00885B56">
        <w:tc>
          <w:tcPr>
            <w:tcW w:w="0" w:type="auto"/>
          </w:tcPr>
          <w:p w:rsidR="00885B56" w:rsidRDefault="00885B56" w:rsidP="00885B56">
            <w:pPr>
              <w:keepNext/>
              <w:ind w:firstLineChars="0" w:firstLine="0"/>
              <w:jc w:val="center"/>
            </w:pPr>
            <w:r>
              <w:rPr>
                <w:rFonts w:hint="eastAsia"/>
                <w:noProof/>
              </w:rPr>
              <w:lastRenderedPageBreak/>
              <w:drawing>
                <wp:inline distT="0" distB="0" distL="0" distR="0">
                  <wp:extent cx="3028950" cy="1650736"/>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n.jpg"/>
                          <pic:cNvPicPr/>
                        </pic:nvPicPr>
                        <pic:blipFill>
                          <a:blip r:embed="rId5">
                            <a:extLst>
                              <a:ext uri="{28A0092B-C50C-407E-A947-70E740481C1C}">
                                <a14:useLocalDpi xmlns:a14="http://schemas.microsoft.com/office/drawing/2010/main" val="0"/>
                              </a:ext>
                            </a:extLst>
                          </a:blip>
                          <a:stretch>
                            <a:fillRect/>
                          </a:stretch>
                        </pic:blipFill>
                        <pic:spPr>
                          <a:xfrm>
                            <a:off x="0" y="0"/>
                            <a:ext cx="3093309" cy="1685811"/>
                          </a:xfrm>
                          <a:prstGeom prst="rect">
                            <a:avLst/>
                          </a:prstGeom>
                        </pic:spPr>
                      </pic:pic>
                    </a:graphicData>
                  </a:graphic>
                </wp:inline>
              </w:drawing>
            </w:r>
          </w:p>
          <w:p w:rsidR="00885B56" w:rsidRDefault="00885B56" w:rsidP="00885B56">
            <w:pPr>
              <w:pStyle w:val="aa"/>
              <w:ind w:firstLine="400"/>
              <w:jc w:val="center"/>
              <w:rPr>
                <w:rFonts w:hint="eastAsia"/>
              </w:rPr>
            </w:pPr>
            <w:r>
              <w:t xml:space="preserve">Figure </w:t>
            </w:r>
            <w:fldSimple w:instr=" SEQ Figure \* ARABIC ">
              <w:r w:rsidR="00F71D38">
                <w:rPr>
                  <w:noProof/>
                </w:rPr>
                <w:t>1</w:t>
              </w:r>
            </w:fldSimple>
            <w:r>
              <w:t xml:space="preserve"> </w:t>
            </w:r>
            <w:r>
              <w:rPr>
                <w:rFonts w:hint="eastAsia"/>
              </w:rPr>
              <w:t>原始图片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823210" cy="1663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y.png"/>
                          <pic:cNvPicPr/>
                        </pic:nvPicPr>
                        <pic:blipFill>
                          <a:blip r:embed="rId6">
                            <a:extLst>
                              <a:ext uri="{28A0092B-C50C-407E-A947-70E740481C1C}">
                                <a14:useLocalDpi xmlns:a14="http://schemas.microsoft.com/office/drawing/2010/main" val="0"/>
                              </a:ext>
                            </a:extLst>
                          </a:blip>
                          <a:stretch>
                            <a:fillRect/>
                          </a:stretch>
                        </pic:blipFill>
                        <pic:spPr>
                          <a:xfrm>
                            <a:off x="0" y="0"/>
                            <a:ext cx="2836925" cy="1671552"/>
                          </a:xfrm>
                          <a:prstGeom prst="rect">
                            <a:avLst/>
                          </a:prstGeom>
                        </pic:spPr>
                      </pic:pic>
                    </a:graphicData>
                  </a:graphic>
                </wp:inline>
              </w:drawing>
            </w:r>
          </w:p>
          <w:p w:rsidR="00885B56" w:rsidRDefault="00885B56" w:rsidP="00885B56">
            <w:pPr>
              <w:pStyle w:val="aa"/>
              <w:ind w:firstLine="400"/>
              <w:jc w:val="center"/>
              <w:rPr>
                <w:rFonts w:hint="eastAsia"/>
              </w:rPr>
            </w:pPr>
            <w:r>
              <w:t xml:space="preserve">Figure </w:t>
            </w:r>
            <w:fldSimple w:instr=" SEQ Figure \* ARABIC ">
              <w:r w:rsidR="00F71D38">
                <w:rPr>
                  <w:noProof/>
                </w:rPr>
                <w:t>2</w:t>
              </w:r>
            </w:fldSimple>
            <w:r>
              <w:t xml:space="preserve"> </w:t>
            </w:r>
            <w:r>
              <w:rPr>
                <w:rFonts w:hint="eastAsia"/>
              </w:rPr>
              <w:t>灰度和高斯滤波后的图片</w:t>
            </w:r>
          </w:p>
        </w:tc>
      </w:tr>
      <w:tr w:rsidR="00885B56" w:rsidTr="00885B56">
        <w:trPr>
          <w:trHeight w:val="3334"/>
        </w:trPr>
        <w:tc>
          <w:tcPr>
            <w:tcW w:w="0" w:type="auto"/>
          </w:tcPr>
          <w:p w:rsidR="00885B56" w:rsidRDefault="00885B56" w:rsidP="00885B56">
            <w:pPr>
              <w:keepNext/>
              <w:ind w:firstLineChars="0" w:firstLine="0"/>
              <w:jc w:val="center"/>
            </w:pPr>
            <w:r>
              <w:rPr>
                <w:rFonts w:hint="eastAsia"/>
                <w:noProof/>
              </w:rPr>
              <w:drawing>
                <wp:inline distT="0" distB="0" distL="0" distR="0">
                  <wp:extent cx="3079750" cy="1831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y.png"/>
                          <pic:cNvPicPr/>
                        </pic:nvPicPr>
                        <pic:blipFill>
                          <a:blip r:embed="rId7">
                            <a:extLst>
                              <a:ext uri="{28A0092B-C50C-407E-A947-70E740481C1C}">
                                <a14:useLocalDpi xmlns:a14="http://schemas.microsoft.com/office/drawing/2010/main" val="0"/>
                              </a:ext>
                            </a:extLst>
                          </a:blip>
                          <a:stretch>
                            <a:fillRect/>
                          </a:stretch>
                        </pic:blipFill>
                        <pic:spPr>
                          <a:xfrm>
                            <a:off x="0" y="0"/>
                            <a:ext cx="3105750" cy="1846594"/>
                          </a:xfrm>
                          <a:prstGeom prst="rect">
                            <a:avLst/>
                          </a:prstGeom>
                        </pic:spPr>
                      </pic:pic>
                    </a:graphicData>
                  </a:graphic>
                </wp:inline>
              </w:drawing>
            </w:r>
          </w:p>
          <w:p w:rsidR="00885B56" w:rsidRDefault="00885B56" w:rsidP="00885B56">
            <w:pPr>
              <w:pStyle w:val="aa"/>
              <w:ind w:firstLine="400"/>
              <w:jc w:val="center"/>
              <w:rPr>
                <w:rFonts w:hint="eastAsia"/>
              </w:rPr>
            </w:pPr>
            <w:r>
              <w:t xml:space="preserve">Figure </w:t>
            </w:r>
            <w:fldSimple w:instr=" SEQ Figure \* ARABIC ">
              <w:r w:rsidR="00F71D38">
                <w:rPr>
                  <w:noProof/>
                </w:rPr>
                <w:t>3</w:t>
              </w:r>
            </w:fldSimple>
            <w:r>
              <w:t xml:space="preserve"> </w:t>
            </w:r>
            <w:r>
              <w:rPr>
                <w:rFonts w:hint="eastAsia"/>
              </w:rPr>
              <w:t>经过边缘提取和</w:t>
            </w:r>
            <w:r>
              <w:rPr>
                <w:rFonts w:hint="eastAsia"/>
              </w:rPr>
              <w:t>R</w:t>
            </w:r>
            <w:r>
              <w:t>OI</w:t>
            </w:r>
            <w:r>
              <w:rPr>
                <w:rFonts w:hint="eastAsia"/>
              </w:rPr>
              <w:t>过滤的图片</w:t>
            </w:r>
          </w:p>
        </w:tc>
        <w:tc>
          <w:tcPr>
            <w:tcW w:w="6171" w:type="dxa"/>
          </w:tcPr>
          <w:p w:rsidR="00885B56" w:rsidRDefault="00885B56" w:rsidP="00885B56">
            <w:pPr>
              <w:keepNext/>
              <w:ind w:firstLineChars="0" w:firstLine="0"/>
              <w:jc w:val="center"/>
            </w:pPr>
            <w:r>
              <w:rPr>
                <w:rFonts w:hint="eastAsia"/>
                <w:noProof/>
              </w:rPr>
              <w:drawing>
                <wp:inline distT="0" distB="0" distL="0" distR="0">
                  <wp:extent cx="2996032"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gh.png"/>
                          <pic:cNvPicPr/>
                        </pic:nvPicPr>
                        <pic:blipFill>
                          <a:blip r:embed="rId8">
                            <a:extLst>
                              <a:ext uri="{28A0092B-C50C-407E-A947-70E740481C1C}">
                                <a14:useLocalDpi xmlns:a14="http://schemas.microsoft.com/office/drawing/2010/main" val="0"/>
                              </a:ext>
                            </a:extLst>
                          </a:blip>
                          <a:stretch>
                            <a:fillRect/>
                          </a:stretch>
                        </pic:blipFill>
                        <pic:spPr>
                          <a:xfrm>
                            <a:off x="0" y="0"/>
                            <a:ext cx="3027297" cy="1783722"/>
                          </a:xfrm>
                          <a:prstGeom prst="rect">
                            <a:avLst/>
                          </a:prstGeom>
                        </pic:spPr>
                      </pic:pic>
                    </a:graphicData>
                  </a:graphic>
                </wp:inline>
              </w:drawing>
            </w:r>
          </w:p>
          <w:p w:rsidR="00885B56" w:rsidRDefault="00885B56" w:rsidP="00885B56">
            <w:pPr>
              <w:pStyle w:val="aa"/>
              <w:ind w:firstLine="400"/>
              <w:jc w:val="center"/>
              <w:rPr>
                <w:rFonts w:hint="eastAsia"/>
              </w:rPr>
            </w:pPr>
            <w:r>
              <w:t xml:space="preserve">Figure </w:t>
            </w:r>
            <w:fldSimple w:instr=" SEQ Figure \* ARABIC ">
              <w:r w:rsidR="00F71D38">
                <w:rPr>
                  <w:noProof/>
                </w:rPr>
                <w:t>4</w:t>
              </w:r>
            </w:fldSimple>
            <w:r>
              <w:t xml:space="preserve"> </w:t>
            </w:r>
            <w:r>
              <w:rPr>
                <w:rFonts w:hint="eastAsia"/>
              </w:rPr>
              <w:t>通过霍夫变换后的图片</w:t>
            </w:r>
          </w:p>
        </w:tc>
      </w:tr>
    </w:tbl>
    <w:p w:rsidR="00885B56" w:rsidRDefault="00885B56" w:rsidP="00F71D38">
      <w:pPr>
        <w:ind w:firstLineChars="0" w:firstLine="0"/>
        <w:rPr>
          <w:rFonts w:hint="eastAsia"/>
        </w:rPr>
      </w:pPr>
    </w:p>
    <w:p w:rsidR="00885B56" w:rsidRDefault="00885B56" w:rsidP="00885B56">
      <w:pPr>
        <w:ind w:firstLine="420"/>
      </w:pPr>
      <w:r w:rsidRPr="00885B56">
        <w:rPr>
          <w:rFonts w:hint="eastAsia"/>
        </w:rPr>
        <w:t>传统的基于经典计算机视觉的车道线检测易受到光照变化、行驶车辆、道路破损等干扰</w:t>
      </w:r>
      <w:r w:rsidRPr="00885B56">
        <w:t>,导致算法鲁棒性下降,在复杂环境下达不到所需的检测准确率。同时上述一系列的处理对速度也有所影响。</w:t>
      </w:r>
    </w:p>
    <w:p w:rsidR="00885B56" w:rsidRDefault="00885B56" w:rsidP="00885B56">
      <w:pPr>
        <w:pStyle w:val="8"/>
        <w:ind w:firstLine="420"/>
      </w:pPr>
      <w:r>
        <w:rPr>
          <w:rFonts w:hint="eastAsia"/>
        </w:rPr>
        <w:t>5</w:t>
      </w:r>
      <w:r>
        <w:t xml:space="preserve">.2.2 </w:t>
      </w:r>
      <w:r>
        <w:rPr>
          <w:rFonts w:hint="eastAsia"/>
        </w:rPr>
        <w:t>基于深度学习的车道线检测</w:t>
      </w:r>
    </w:p>
    <w:p w:rsidR="00885B56" w:rsidRDefault="00F71D38" w:rsidP="00885B56">
      <w:pPr>
        <w:ind w:firstLine="420"/>
      </w:pPr>
      <w:r w:rsidRPr="00F71D38">
        <w:rPr>
          <w:rFonts w:hint="eastAsia"/>
        </w:rPr>
        <w:t>随着深度学习的兴起，深度卷积神经网络将视觉理解推向了一个新的高度。基于</w:t>
      </w:r>
      <w:r w:rsidRPr="00F71D38">
        <w:t>CNN的算法把车道线检测看作分割问题或分类问题，不仅提高了准确率和鲁棒性，而且还可以用神经网络代替传统视觉中手动调节滤波算子。最近提出的SCNN算法是在一般CNN算法的进一步提高，改进了卷积块堆叠架构探索图像行列空间关系能力不足的问题，将卷积</w:t>
      </w:r>
      <w:proofErr w:type="gramStart"/>
      <w:r w:rsidRPr="00F71D38">
        <w:t>层接层</w:t>
      </w:r>
      <w:proofErr w:type="gramEnd"/>
      <w:r w:rsidRPr="00F71D38">
        <w:t>（layer-by-layer）的连接形式转为feature map 中片连片卷积（slice-by-slice）的形式，对于长距离连续形状的目标以及有着极强空间关系的外观线索不明显的目标，例如</w:t>
      </w:r>
      <w:r w:rsidRPr="00F71D38">
        <w:rPr>
          <w:rFonts w:hint="eastAsia"/>
        </w:rPr>
        <w:t>车道线、电线杆具有良好的检测效果。图</w:t>
      </w:r>
      <w:r w:rsidRPr="00F71D38">
        <w:t>5显示了SCNN与其他方法在车道线检测中的表现差异。同时值得一提的是，作者在论文中提到在实际场景中他们达到了每秒50帧的效果</w:t>
      </w:r>
      <w:r>
        <w:t>。虽然使用的硬件设备可能有所不同，但对于检测速度</w:t>
      </w:r>
      <w:r>
        <w:rPr>
          <w:rFonts w:hint="eastAsia"/>
        </w:rPr>
        <w:t>该方法已经具有实用价值</w:t>
      </w:r>
      <w:r w:rsidRPr="00F71D38">
        <w:t>。</w:t>
      </w:r>
    </w:p>
    <w:p w:rsidR="00F71D38" w:rsidRDefault="00F71D38" w:rsidP="00885B56">
      <w:pPr>
        <w:ind w:firstLine="420"/>
        <w:rPr>
          <w:rFonts w:hint="eastAsia"/>
        </w:rPr>
      </w:pPr>
    </w:p>
    <w:p w:rsidR="00F71D38" w:rsidRDefault="00F71D38" w:rsidP="00F71D38">
      <w:pPr>
        <w:keepNext/>
        <w:ind w:firstLine="420"/>
        <w:jc w:val="center"/>
      </w:pPr>
      <w:r>
        <w:rPr>
          <w:rFonts w:hint="eastAsia"/>
          <w:noProof/>
        </w:rPr>
        <w:drawing>
          <wp:inline distT="0" distB="0" distL="0" distR="0">
            <wp:extent cx="4991100" cy="11944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n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1100" cy="1194435"/>
                    </a:xfrm>
                    <a:prstGeom prst="rect">
                      <a:avLst/>
                    </a:prstGeom>
                  </pic:spPr>
                </pic:pic>
              </a:graphicData>
            </a:graphic>
          </wp:inline>
        </w:drawing>
      </w:r>
    </w:p>
    <w:p w:rsidR="00F71D38" w:rsidRDefault="00F71D38" w:rsidP="00F71D38">
      <w:pPr>
        <w:pStyle w:val="aa"/>
        <w:ind w:firstLine="400"/>
        <w:jc w:val="center"/>
      </w:pPr>
      <w:r>
        <w:t xml:space="preserve">Figure </w:t>
      </w:r>
      <w:fldSimple w:instr=" SEQ Figure \* ARABIC ">
        <w:r>
          <w:rPr>
            <w:noProof/>
          </w:rPr>
          <w:t>5</w:t>
        </w:r>
      </w:fldSimple>
      <w:r>
        <w:t xml:space="preserve"> SCNN</w:t>
      </w:r>
      <w:r>
        <w:rPr>
          <w:rFonts w:hint="eastAsia"/>
        </w:rPr>
        <w:t>与其他方法在车道线检测中的表现</w:t>
      </w:r>
    </w:p>
    <w:p w:rsidR="00F71D38" w:rsidRDefault="00F71D38" w:rsidP="00F71D38">
      <w:pPr>
        <w:ind w:firstLine="420"/>
      </w:pPr>
    </w:p>
    <w:p w:rsidR="00F71D38" w:rsidRPr="00F71D38" w:rsidRDefault="00F71D38" w:rsidP="00F71D38">
      <w:pPr>
        <w:ind w:firstLine="420"/>
        <w:rPr>
          <w:rFonts w:hint="eastAsia"/>
        </w:rPr>
      </w:pPr>
      <w:r>
        <w:rPr>
          <w:rFonts w:hint="eastAsia"/>
        </w:rPr>
        <w:t>实际上，对于传统车道</w:t>
      </w:r>
      <w:proofErr w:type="gramStart"/>
      <w:r>
        <w:rPr>
          <w:rFonts w:hint="eastAsia"/>
        </w:rPr>
        <w:t>线方法</w:t>
      </w:r>
      <w:proofErr w:type="gramEnd"/>
      <w:r>
        <w:rPr>
          <w:rFonts w:hint="eastAsia"/>
        </w:rPr>
        <w:t>我们做过测试，使用联想Y</w:t>
      </w:r>
      <w:r>
        <w:t>700</w:t>
      </w:r>
      <w:r>
        <w:rPr>
          <w:rFonts w:hint="eastAsia"/>
        </w:rPr>
        <w:t>的原装电脑运行</w:t>
      </w:r>
      <w:proofErr w:type="gramStart"/>
      <w:r>
        <w:rPr>
          <w:rFonts w:hint="eastAsia"/>
        </w:rPr>
        <w:t>时帧率</w:t>
      </w:r>
      <w:proofErr w:type="gramEnd"/>
      <w:r>
        <w:rPr>
          <w:rFonts w:hint="eastAsia"/>
        </w:rPr>
        <w:t>在8帧左右，</w:t>
      </w:r>
      <w:r>
        <w:t>TX2</w:t>
      </w:r>
      <w:r>
        <w:rPr>
          <w:rFonts w:hint="eastAsia"/>
        </w:rPr>
        <w:t>的计算能力应略高，但对于车道线检测这一单一任务来说速度还是太慢。因</w:t>
      </w:r>
      <w:r>
        <w:rPr>
          <w:rFonts w:hint="eastAsia"/>
        </w:rPr>
        <w:lastRenderedPageBreak/>
        <w:t>此对于我们的无人送货小车项目，基于深度学习的车道线检测更有尝试价值，如果效果不好可以转而尝试改良传统方法。</w:t>
      </w:r>
    </w:p>
    <w:p w:rsidR="00706967" w:rsidRDefault="00706967" w:rsidP="00706967">
      <w:pPr>
        <w:pStyle w:val="2"/>
        <w:ind w:firstLine="640"/>
      </w:pPr>
      <w:r>
        <w:t xml:space="preserve">7 </w:t>
      </w:r>
      <w:r>
        <w:rPr>
          <w:rFonts w:hint="eastAsia"/>
        </w:rPr>
        <w:t>数据融合</w:t>
      </w:r>
    </w:p>
    <w:p w:rsidR="00706967" w:rsidRDefault="00706967" w:rsidP="00706967">
      <w:pPr>
        <w:pStyle w:val="3"/>
        <w:ind w:firstLineChars="0" w:firstLine="420"/>
      </w:pPr>
      <w:r>
        <w:t xml:space="preserve">7.1 </w:t>
      </w:r>
      <w:r>
        <w:rPr>
          <w:rFonts w:hint="eastAsia"/>
        </w:rPr>
        <w:t>介绍</w:t>
      </w:r>
    </w:p>
    <w:p w:rsidR="00706967" w:rsidRDefault="00706967" w:rsidP="00706967">
      <w:pPr>
        <w:ind w:firstLine="420"/>
      </w:pPr>
      <w:r>
        <w:rPr>
          <w:rFonts w:hint="eastAsia"/>
        </w:rPr>
        <w:t>数据融合能够使不同传感器之间的数据相互校准，使决策系统能够综合利用数据进行决策，实现1</w:t>
      </w:r>
      <w:r>
        <w:t>+1</w:t>
      </w:r>
      <w:r>
        <w:rPr>
          <w:rFonts w:hint="eastAsia"/>
        </w:rPr>
        <w:t>＞2的效果。</w:t>
      </w:r>
      <w:r w:rsidR="00D62758">
        <w:rPr>
          <w:rFonts w:hint="eastAsia"/>
        </w:rPr>
        <w:t>（数据融合是后期终点工作，</w:t>
      </w:r>
      <w:r w:rsidR="00D62758" w:rsidRPr="00D62758">
        <w:rPr>
          <w:rFonts w:hint="eastAsia"/>
        </w:rPr>
        <w:t>暂</w:t>
      </w:r>
      <w:r w:rsidR="00D62758" w:rsidRPr="00D62758">
        <w:t>未</w:t>
      </w:r>
      <w:r w:rsidR="00D62758">
        <w:rPr>
          <w:rFonts w:hint="eastAsia"/>
        </w:rPr>
        <w:t>深入</w:t>
      </w:r>
      <w:r w:rsidR="00D62758" w:rsidRPr="00D62758">
        <w:t>考虑</w:t>
      </w:r>
      <w:r w:rsidR="00D62758">
        <w:rPr>
          <w:rFonts w:hint="eastAsia"/>
        </w:rPr>
        <w:t>）</w:t>
      </w:r>
    </w:p>
    <w:p w:rsidR="00706967" w:rsidRDefault="00706967" w:rsidP="00706967">
      <w:pPr>
        <w:pStyle w:val="3"/>
        <w:ind w:firstLineChars="0" w:firstLine="420"/>
      </w:pPr>
      <w:r>
        <w:t xml:space="preserve">7.2 </w:t>
      </w:r>
      <w:r>
        <w:rPr>
          <w:rFonts w:hint="eastAsia"/>
        </w:rPr>
        <w:t>数据融合的方案分类</w:t>
      </w:r>
    </w:p>
    <w:p w:rsidR="00706967" w:rsidRDefault="00706967" w:rsidP="00706967">
      <w:pPr>
        <w:ind w:firstLineChars="0" w:firstLine="420"/>
      </w:pPr>
      <w:r>
        <w:rPr>
          <w:rFonts w:hint="eastAsia"/>
        </w:rPr>
        <w:t>三种常用的数据融合方案：</w:t>
      </w:r>
    </w:p>
    <w:p w:rsidR="00706967" w:rsidRDefault="00706967" w:rsidP="00706967">
      <w:pPr>
        <w:ind w:firstLineChars="0" w:firstLine="420"/>
      </w:pPr>
      <w:r w:rsidRPr="00706967">
        <w:t>数据级融合需要考虑雷达与摄像头数据的融合，能够在一张图上反映出目标大小，远近和位置的变化。</w:t>
      </w:r>
    </w:p>
    <w:p w:rsidR="00706967" w:rsidRDefault="00706967" w:rsidP="00706967">
      <w:pPr>
        <w:ind w:firstLineChars="0" w:firstLine="420"/>
      </w:pPr>
      <w:proofErr w:type="gramStart"/>
      <w:r>
        <w:t>特征级</w:t>
      </w:r>
      <w:proofErr w:type="gramEnd"/>
      <w:r>
        <w:t>融合：需要首先对各传感器进行相对独立的分析，然后结合目标概率（可能性）的大小进行判断，对所处的状态进行估计等</w:t>
      </w:r>
    </w:p>
    <w:p w:rsidR="00706967" w:rsidRDefault="00706967" w:rsidP="00706967">
      <w:pPr>
        <w:ind w:firstLineChars="0" w:firstLine="420"/>
      </w:pPr>
      <w:r>
        <w:t>决策级融合</w:t>
      </w:r>
      <w:r w:rsidR="001B47FC">
        <w:rPr>
          <w:rFonts w:hint="eastAsia"/>
        </w:rPr>
        <w:t>：</w:t>
      </w:r>
      <w:r>
        <w:t>由各传感器的结果独立</w:t>
      </w:r>
      <w:proofErr w:type="gramStart"/>
      <w:r>
        <w:t>作出</w:t>
      </w:r>
      <w:proofErr w:type="gramEnd"/>
      <w:r>
        <w:t>反应结果，然后进行逻辑运算，</w:t>
      </w:r>
      <w:r>
        <w:rPr>
          <w:rFonts w:hint="eastAsia"/>
        </w:rPr>
        <w:t>得到最终决策。</w:t>
      </w:r>
    </w:p>
    <w:p w:rsidR="00D62758" w:rsidRDefault="00D62758" w:rsidP="00D62758">
      <w:pPr>
        <w:ind w:firstLineChars="0" w:firstLine="0"/>
      </w:pPr>
    </w:p>
    <w:p w:rsidR="00D62758" w:rsidRDefault="00D62758" w:rsidP="00D62758">
      <w:pPr>
        <w:pStyle w:val="2"/>
        <w:ind w:firstLine="640"/>
      </w:pPr>
      <w:r>
        <w:rPr>
          <w:b w:val="0"/>
          <w:bCs w:val="0"/>
        </w:rPr>
        <w:t>8</w:t>
      </w:r>
      <w:r>
        <w:rPr>
          <w:rFonts w:hint="eastAsia"/>
          <w:b w:val="0"/>
          <w:bCs w:val="0"/>
        </w:rPr>
        <w:t xml:space="preserve"> </w:t>
      </w:r>
      <w:r>
        <w:rPr>
          <w:rFonts w:hint="eastAsia"/>
          <w:b w:val="0"/>
          <w:bCs w:val="0"/>
        </w:rPr>
        <w:t>训练数据的采集</w:t>
      </w:r>
    </w:p>
    <w:p w:rsidR="00D62758" w:rsidRDefault="00D62758" w:rsidP="00D62758">
      <w:pPr>
        <w:pStyle w:val="3"/>
        <w:ind w:firstLineChars="0" w:firstLine="420"/>
      </w:pPr>
      <w:r>
        <w:t>8</w:t>
      </w:r>
      <w:r>
        <w:rPr>
          <w:rFonts w:hint="eastAsia"/>
        </w:rPr>
        <w:t>.1 训练方法：强化学习</w:t>
      </w:r>
    </w:p>
    <w:p w:rsidR="00D62758" w:rsidRDefault="00D62758" w:rsidP="00D62758">
      <w:pPr>
        <w:pStyle w:val="3"/>
        <w:ind w:firstLineChars="0" w:firstLine="420"/>
      </w:pPr>
      <w:r>
        <w:rPr>
          <w:rFonts w:hint="eastAsia"/>
        </w:rPr>
        <w:t>（待补充）</w:t>
      </w:r>
    </w:p>
    <w:p w:rsidR="00D62758" w:rsidRDefault="00D62758" w:rsidP="00D62758">
      <w:pPr>
        <w:pStyle w:val="3"/>
        <w:ind w:firstLineChars="0" w:firstLine="420"/>
      </w:pPr>
      <w:r>
        <w:t>8</w:t>
      </w:r>
      <w:r>
        <w:rPr>
          <w:rFonts w:hint="eastAsia"/>
        </w:rPr>
        <w:t>.2</w:t>
      </w:r>
      <w:r>
        <w:t xml:space="preserve"> </w:t>
      </w:r>
      <w:r w:rsidRPr="00D62758">
        <w:t>公交车数据采集方法</w:t>
      </w:r>
    </w:p>
    <w:p w:rsidR="00D62758" w:rsidRDefault="00D62758" w:rsidP="00D62758">
      <w:pPr>
        <w:pStyle w:val="3"/>
        <w:ind w:firstLineChars="0" w:firstLine="420"/>
      </w:pPr>
      <w:r>
        <w:rPr>
          <w:rFonts w:hint="eastAsia"/>
        </w:rPr>
        <w:t>为了完成强化训练，需要进行必要的数据采集</w:t>
      </w:r>
    </w:p>
    <w:p w:rsidR="00D62758" w:rsidRPr="00D62758" w:rsidRDefault="00D62758" w:rsidP="00D62758">
      <w:pPr>
        <w:pStyle w:val="3"/>
        <w:numPr>
          <w:ilvl w:val="0"/>
          <w:numId w:val="1"/>
        </w:numPr>
        <w:ind w:firstLineChars="0"/>
        <w:rPr>
          <w:sz w:val="22"/>
        </w:rPr>
      </w:pPr>
      <w:bookmarkStart w:id="10" w:name="OLE_LINK42"/>
      <w:bookmarkStart w:id="11" w:name="OLE_LINK43"/>
      <w:r w:rsidRPr="00D62758">
        <w:rPr>
          <w:sz w:val="22"/>
        </w:rPr>
        <w:t>当前的路况（司机的输入信息）：</w:t>
      </w:r>
      <w:bookmarkEnd w:id="10"/>
      <w:bookmarkEnd w:id="11"/>
      <w:r w:rsidRPr="00D62758">
        <w:rPr>
          <w:sz w:val="22"/>
        </w:rPr>
        <w:t>通过调整放置摄像头的位置，使摄像头能够采集到司机能够获得的路况信息</w:t>
      </w:r>
    </w:p>
    <w:p w:rsidR="00D62758" w:rsidRPr="00D62758" w:rsidRDefault="00D62758" w:rsidP="00D62758">
      <w:pPr>
        <w:pStyle w:val="3"/>
        <w:numPr>
          <w:ilvl w:val="0"/>
          <w:numId w:val="1"/>
        </w:numPr>
        <w:ind w:firstLineChars="0"/>
        <w:rPr>
          <w:sz w:val="22"/>
        </w:rPr>
      </w:pPr>
      <w:r w:rsidRPr="00D62758">
        <w:rPr>
          <w:sz w:val="22"/>
        </w:rPr>
        <w:t>汽车当前的行驶状态：速度，加速度等物理量</w:t>
      </w:r>
    </w:p>
    <w:p w:rsidR="00D62758" w:rsidRPr="00D62758" w:rsidRDefault="00D62758" w:rsidP="00D62758">
      <w:pPr>
        <w:pStyle w:val="3"/>
        <w:numPr>
          <w:ilvl w:val="0"/>
          <w:numId w:val="1"/>
        </w:numPr>
        <w:ind w:firstLineChars="0"/>
        <w:rPr>
          <w:sz w:val="22"/>
        </w:rPr>
      </w:pPr>
      <w:bookmarkStart w:id="12" w:name="OLE_LINK40"/>
      <w:bookmarkStart w:id="13" w:name="OLE_LINK41"/>
      <w:r w:rsidRPr="00D62758">
        <w:rPr>
          <w:sz w:val="22"/>
        </w:rPr>
        <w:t>司机</w:t>
      </w:r>
      <w:proofErr w:type="gramStart"/>
      <w:r w:rsidRPr="00D62758">
        <w:rPr>
          <w:sz w:val="22"/>
        </w:rPr>
        <w:t>作出</w:t>
      </w:r>
      <w:proofErr w:type="gramEnd"/>
      <w:r w:rsidRPr="00D62758">
        <w:rPr>
          <w:sz w:val="22"/>
        </w:rPr>
        <w:t>的决策指令：测量的两种方式分别为使直接型和间接型，通过视频得到决策的结果或者直接从方向盘转动角度，油门或者刹车的控制来得到决策信息。</w:t>
      </w:r>
    </w:p>
    <w:bookmarkEnd w:id="12"/>
    <w:bookmarkEnd w:id="13"/>
    <w:p w:rsidR="00D62758" w:rsidRPr="00D62758" w:rsidRDefault="00D62758" w:rsidP="00D62758">
      <w:pPr>
        <w:pStyle w:val="3"/>
        <w:numPr>
          <w:ilvl w:val="0"/>
          <w:numId w:val="1"/>
        </w:numPr>
        <w:ind w:firstLineChars="0"/>
        <w:rPr>
          <w:sz w:val="22"/>
        </w:rPr>
      </w:pPr>
      <w:r w:rsidRPr="00D62758">
        <w:rPr>
          <w:sz w:val="22"/>
        </w:rPr>
        <w:t>周边信息：例如红绿灯，车前后的车距，路牌处人员的分布和车辆的影响等会影响到司机决策的因素需要</w:t>
      </w:r>
      <w:proofErr w:type="spellStart"/>
      <w:r w:rsidRPr="00D62758">
        <w:rPr>
          <w:sz w:val="22"/>
        </w:rPr>
        <w:t>kaolv</w:t>
      </w:r>
      <w:proofErr w:type="spellEnd"/>
    </w:p>
    <w:p w:rsidR="00D62758" w:rsidRPr="00706967" w:rsidRDefault="00D62758" w:rsidP="00D62758">
      <w:pPr>
        <w:pStyle w:val="3"/>
        <w:numPr>
          <w:ilvl w:val="0"/>
          <w:numId w:val="1"/>
        </w:numPr>
        <w:ind w:firstLineChars="0"/>
      </w:pPr>
      <w:r w:rsidRPr="00D62758">
        <w:rPr>
          <w:sz w:val="22"/>
        </w:rPr>
        <w:t>地图信息（主要在于路线信息）：由于是固定的路线，因此路线信息相比较易于获得和进行处理（使用现有的卫星或者街道地图）</w:t>
      </w:r>
    </w:p>
    <w:sectPr w:rsidR="00D62758" w:rsidRPr="00706967" w:rsidSect="00881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思源黑体">
    <w:panose1 w:val="020B0500000000090000"/>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5598E"/>
    <w:multiLevelType w:val="hybridMultilevel"/>
    <w:tmpl w:val="36CA5D8C"/>
    <w:lvl w:ilvl="0" w:tplc="653AD5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4074673"/>
    <w:multiLevelType w:val="hybridMultilevel"/>
    <w:tmpl w:val="67D4CC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93"/>
    <w:rsid w:val="000C2AD6"/>
    <w:rsid w:val="000D49E2"/>
    <w:rsid w:val="001901BE"/>
    <w:rsid w:val="001A7EC5"/>
    <w:rsid w:val="001B47FC"/>
    <w:rsid w:val="00267D6E"/>
    <w:rsid w:val="002825C0"/>
    <w:rsid w:val="0029336B"/>
    <w:rsid w:val="00313C9A"/>
    <w:rsid w:val="00340883"/>
    <w:rsid w:val="003A718F"/>
    <w:rsid w:val="003D4EAD"/>
    <w:rsid w:val="004638D4"/>
    <w:rsid w:val="004D055F"/>
    <w:rsid w:val="00695D82"/>
    <w:rsid w:val="006A18B2"/>
    <w:rsid w:val="00706967"/>
    <w:rsid w:val="008819A7"/>
    <w:rsid w:val="00885B56"/>
    <w:rsid w:val="008F614D"/>
    <w:rsid w:val="00912E93"/>
    <w:rsid w:val="009A0AAA"/>
    <w:rsid w:val="00A80F7E"/>
    <w:rsid w:val="00B52011"/>
    <w:rsid w:val="00D50174"/>
    <w:rsid w:val="00D62758"/>
    <w:rsid w:val="00F71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3EF8"/>
  <w15:chartTrackingRefBased/>
  <w15:docId w15:val="{03DC320A-32E6-4054-AE36-A5332BC8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967"/>
    <w:pPr>
      <w:widowControl w:val="0"/>
      <w:snapToGrid w:val="0"/>
      <w:ind w:firstLineChars="200" w:firstLine="200"/>
      <w:jc w:val="both"/>
    </w:pPr>
  </w:style>
  <w:style w:type="paragraph" w:styleId="1">
    <w:name w:val="heading 1"/>
    <w:aliases w:val="大标题"/>
    <w:basedOn w:val="a"/>
    <w:next w:val="a"/>
    <w:link w:val="10"/>
    <w:uiPriority w:val="9"/>
    <w:rsid w:val="00340883"/>
    <w:pPr>
      <w:keepNext/>
      <w:keepLines/>
      <w:spacing w:before="340" w:after="330" w:line="578" w:lineRule="auto"/>
      <w:jc w:val="center"/>
      <w:outlineLvl w:val="0"/>
    </w:pPr>
    <w:rPr>
      <w:b/>
      <w:bCs/>
      <w:kern w:val="44"/>
      <w:sz w:val="44"/>
      <w:szCs w:val="44"/>
    </w:rPr>
  </w:style>
  <w:style w:type="paragraph" w:styleId="2">
    <w:name w:val="heading 2"/>
    <w:aliases w:val="小标题"/>
    <w:basedOn w:val="a"/>
    <w:next w:val="a"/>
    <w:link w:val="20"/>
    <w:uiPriority w:val="9"/>
    <w:unhideWhenUsed/>
    <w:qFormat/>
    <w:rsid w:val="003A718F"/>
    <w:pPr>
      <w:spacing w:before="260" w:after="260" w:line="415" w:lineRule="auto"/>
      <w:jc w:val="center"/>
      <w:outlineLvl w:val="1"/>
    </w:pPr>
    <w:rPr>
      <w:rFonts w:asciiTheme="majorHAnsi" w:hAnsiTheme="majorHAnsi" w:cstheme="majorBidi"/>
      <w:b/>
      <w:bCs/>
      <w:sz w:val="32"/>
      <w:szCs w:val="32"/>
    </w:rPr>
  </w:style>
  <w:style w:type="paragraph" w:styleId="3">
    <w:name w:val="heading 3"/>
    <w:aliases w:val="小小标题"/>
    <w:basedOn w:val="a"/>
    <w:next w:val="a"/>
    <w:link w:val="30"/>
    <w:uiPriority w:val="9"/>
    <w:unhideWhenUsed/>
    <w:qFormat/>
    <w:rsid w:val="009A0AAA"/>
    <w:pPr>
      <w:spacing w:before="120" w:after="120"/>
      <w:jc w:val="left"/>
      <w:outlineLvl w:val="2"/>
      <w15:collapsed/>
    </w:pPr>
    <w:rPr>
      <w:b/>
      <w:bCs/>
      <w:sz w:val="24"/>
      <w:szCs w:val="32"/>
    </w:rPr>
  </w:style>
  <w:style w:type="paragraph" w:styleId="4">
    <w:name w:val="heading 4"/>
    <w:basedOn w:val="a"/>
    <w:next w:val="a"/>
    <w:link w:val="40"/>
    <w:uiPriority w:val="9"/>
    <w:unhideWhenUsed/>
    <w:rsid w:val="003408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rsid w:val="0034088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rsid w:val="0034088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rsid w:val="00340883"/>
    <w:pPr>
      <w:keepNext/>
      <w:keepLines/>
      <w:spacing w:before="240" w:after="64" w:line="320" w:lineRule="auto"/>
      <w:outlineLvl w:val="6"/>
    </w:pPr>
    <w:rPr>
      <w:b/>
      <w:bCs/>
      <w:sz w:val="24"/>
      <w:szCs w:val="24"/>
    </w:rPr>
  </w:style>
  <w:style w:type="paragraph" w:styleId="8">
    <w:name w:val="heading 8"/>
    <w:aliases w:val="小小小标题"/>
    <w:basedOn w:val="a"/>
    <w:next w:val="a"/>
    <w:link w:val="80"/>
    <w:uiPriority w:val="9"/>
    <w:unhideWhenUsed/>
    <w:qFormat/>
    <w:rsid w:val="009A0AAA"/>
    <w:pPr>
      <w:spacing w:before="240" w:after="64" w:line="319" w:lineRule="auto"/>
      <w:jc w:val="left"/>
      <w:outlineLvl w:val="7"/>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340883"/>
    <w:rPr>
      <w:rFonts w:eastAsia="思源黑体"/>
      <w:b/>
      <w:bCs/>
      <w:kern w:val="44"/>
      <w:sz w:val="44"/>
      <w:szCs w:val="44"/>
    </w:rPr>
  </w:style>
  <w:style w:type="character" w:customStyle="1" w:styleId="20">
    <w:name w:val="标题 2 字符"/>
    <w:aliases w:val="小标题 字符"/>
    <w:basedOn w:val="a0"/>
    <w:link w:val="2"/>
    <w:uiPriority w:val="9"/>
    <w:rsid w:val="003A718F"/>
    <w:rPr>
      <w:rFonts w:asciiTheme="majorHAnsi" w:hAnsiTheme="majorHAnsi" w:cstheme="majorBidi"/>
      <w:b/>
      <w:bCs/>
      <w:sz w:val="32"/>
      <w:szCs w:val="32"/>
    </w:rPr>
  </w:style>
  <w:style w:type="character" w:customStyle="1" w:styleId="30">
    <w:name w:val="标题 3 字符"/>
    <w:aliases w:val="小小标题 字符"/>
    <w:basedOn w:val="a0"/>
    <w:link w:val="3"/>
    <w:uiPriority w:val="9"/>
    <w:rsid w:val="009A0AAA"/>
    <w:rPr>
      <w:b/>
      <w:bCs/>
      <w:sz w:val="24"/>
      <w:szCs w:val="32"/>
    </w:rPr>
  </w:style>
  <w:style w:type="character" w:customStyle="1" w:styleId="40">
    <w:name w:val="标题 4 字符"/>
    <w:basedOn w:val="a0"/>
    <w:link w:val="4"/>
    <w:uiPriority w:val="9"/>
    <w:rsid w:val="0034088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0883"/>
    <w:rPr>
      <w:rFonts w:eastAsia="思源黑体"/>
      <w:b/>
      <w:bCs/>
      <w:sz w:val="28"/>
      <w:szCs w:val="28"/>
    </w:rPr>
  </w:style>
  <w:style w:type="paragraph" w:styleId="a3">
    <w:name w:val="No Spacing"/>
    <w:uiPriority w:val="1"/>
    <w:rsid w:val="00340883"/>
    <w:pPr>
      <w:widowControl w:val="0"/>
      <w:ind w:firstLineChars="200" w:firstLine="200"/>
      <w:jc w:val="both"/>
    </w:pPr>
    <w:rPr>
      <w:rFonts w:eastAsia="思源黑体"/>
    </w:rPr>
  </w:style>
  <w:style w:type="character" w:customStyle="1" w:styleId="60">
    <w:name w:val="标题 6 字符"/>
    <w:basedOn w:val="a0"/>
    <w:link w:val="6"/>
    <w:uiPriority w:val="9"/>
    <w:rsid w:val="0034088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40883"/>
    <w:rPr>
      <w:rFonts w:eastAsia="思源黑体"/>
      <w:b/>
      <w:bCs/>
      <w:sz w:val="24"/>
      <w:szCs w:val="24"/>
    </w:rPr>
  </w:style>
  <w:style w:type="paragraph" w:styleId="a4">
    <w:name w:val="Title"/>
    <w:basedOn w:val="a"/>
    <w:next w:val="a"/>
    <w:link w:val="a5"/>
    <w:uiPriority w:val="10"/>
    <w:qFormat/>
    <w:rsid w:val="00340883"/>
    <w:pPr>
      <w:spacing w:before="240" w:after="60"/>
      <w:jc w:val="center"/>
      <w:outlineLvl w:val="0"/>
    </w:pPr>
    <w:rPr>
      <w:rFonts w:asciiTheme="majorHAnsi" w:eastAsiaTheme="majorEastAsia" w:hAnsiTheme="majorHAnsi" w:cstheme="majorBidi"/>
      <w:b/>
      <w:bCs/>
      <w:sz w:val="44"/>
      <w:szCs w:val="32"/>
    </w:rPr>
  </w:style>
  <w:style w:type="character" w:customStyle="1" w:styleId="a5">
    <w:name w:val="标题 字符"/>
    <w:basedOn w:val="a0"/>
    <w:link w:val="a4"/>
    <w:uiPriority w:val="10"/>
    <w:rsid w:val="00340883"/>
    <w:rPr>
      <w:rFonts w:asciiTheme="majorHAnsi" w:eastAsiaTheme="majorEastAsia" w:hAnsiTheme="majorHAnsi" w:cstheme="majorBidi"/>
      <w:b/>
      <w:bCs/>
      <w:sz w:val="44"/>
      <w:szCs w:val="32"/>
    </w:rPr>
  </w:style>
  <w:style w:type="table" w:styleId="a6">
    <w:name w:val="Table Grid"/>
    <w:basedOn w:val="a1"/>
    <w:uiPriority w:val="39"/>
    <w:rsid w:val="00881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0D49E2"/>
    <w:rPr>
      <w:sz w:val="18"/>
      <w:szCs w:val="18"/>
    </w:rPr>
  </w:style>
  <w:style w:type="character" w:customStyle="1" w:styleId="a8">
    <w:name w:val="批注框文本 字符"/>
    <w:basedOn w:val="a0"/>
    <w:link w:val="a7"/>
    <w:uiPriority w:val="99"/>
    <w:semiHidden/>
    <w:rsid w:val="000D49E2"/>
    <w:rPr>
      <w:sz w:val="18"/>
      <w:szCs w:val="18"/>
    </w:rPr>
  </w:style>
  <w:style w:type="character" w:styleId="a9">
    <w:name w:val="Placeholder Text"/>
    <w:basedOn w:val="a0"/>
    <w:uiPriority w:val="99"/>
    <w:semiHidden/>
    <w:rsid w:val="000D49E2"/>
    <w:rPr>
      <w:color w:val="808080"/>
    </w:rPr>
  </w:style>
  <w:style w:type="paragraph" w:styleId="aa">
    <w:name w:val="caption"/>
    <w:basedOn w:val="a"/>
    <w:next w:val="a"/>
    <w:uiPriority w:val="35"/>
    <w:unhideWhenUsed/>
    <w:qFormat/>
    <w:rsid w:val="002825C0"/>
    <w:rPr>
      <w:rFonts w:asciiTheme="majorHAnsi" w:eastAsia="黑体" w:hAnsiTheme="majorHAnsi" w:cstheme="majorBidi"/>
      <w:sz w:val="20"/>
      <w:szCs w:val="20"/>
    </w:rPr>
  </w:style>
  <w:style w:type="character" w:customStyle="1" w:styleId="apple-converted-space">
    <w:name w:val="apple-converted-space"/>
    <w:basedOn w:val="a0"/>
    <w:rsid w:val="003D4EAD"/>
  </w:style>
  <w:style w:type="character" w:customStyle="1" w:styleId="80">
    <w:name w:val="标题 8 字符"/>
    <w:aliases w:val="小小小标题 字符"/>
    <w:basedOn w:val="a0"/>
    <w:link w:val="8"/>
    <w:uiPriority w:val="9"/>
    <w:rsid w:val="009A0AAA"/>
    <w:rPr>
      <w:rFonts w:asciiTheme="majorHAnsi" w:eastAsiaTheme="majorEastAsia" w:hAnsiTheme="majorHAnsi" w:cstheme="majorBidi"/>
      <w:b/>
      <w:szCs w:val="24"/>
    </w:rPr>
  </w:style>
  <w:style w:type="character" w:customStyle="1" w:styleId="prism-token">
    <w:name w:val="prism-token"/>
    <w:basedOn w:val="a0"/>
    <w:rsid w:val="004D0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351776">
      <w:bodyDiv w:val="1"/>
      <w:marLeft w:val="0"/>
      <w:marRight w:val="0"/>
      <w:marTop w:val="0"/>
      <w:marBottom w:val="0"/>
      <w:divBdr>
        <w:top w:val="none" w:sz="0" w:space="0" w:color="auto"/>
        <w:left w:val="none" w:sz="0" w:space="0" w:color="auto"/>
        <w:bottom w:val="none" w:sz="0" w:space="0" w:color="auto"/>
        <w:right w:val="none" w:sz="0" w:space="0" w:color="auto"/>
      </w:divBdr>
      <w:divsChild>
        <w:div w:id="1542983288">
          <w:marLeft w:val="0"/>
          <w:marRight w:val="0"/>
          <w:marTop w:val="0"/>
          <w:marBottom w:val="0"/>
          <w:divBdr>
            <w:top w:val="none" w:sz="0" w:space="0" w:color="auto"/>
            <w:left w:val="none" w:sz="0" w:space="0" w:color="auto"/>
            <w:bottom w:val="none" w:sz="0" w:space="0" w:color="auto"/>
            <w:right w:val="none" w:sz="0" w:space="0" w:color="auto"/>
          </w:divBdr>
        </w:div>
      </w:divsChild>
    </w:div>
    <w:div w:id="869806191">
      <w:bodyDiv w:val="1"/>
      <w:marLeft w:val="0"/>
      <w:marRight w:val="0"/>
      <w:marTop w:val="0"/>
      <w:marBottom w:val="0"/>
      <w:divBdr>
        <w:top w:val="none" w:sz="0" w:space="0" w:color="auto"/>
        <w:left w:val="none" w:sz="0" w:space="0" w:color="auto"/>
        <w:bottom w:val="none" w:sz="0" w:space="0" w:color="auto"/>
        <w:right w:val="none" w:sz="0" w:space="0" w:color="auto"/>
      </w:divBdr>
    </w:div>
    <w:div w:id="1734697275">
      <w:bodyDiv w:val="1"/>
      <w:marLeft w:val="0"/>
      <w:marRight w:val="0"/>
      <w:marTop w:val="0"/>
      <w:marBottom w:val="0"/>
      <w:divBdr>
        <w:top w:val="none" w:sz="0" w:space="0" w:color="auto"/>
        <w:left w:val="none" w:sz="0" w:space="0" w:color="auto"/>
        <w:bottom w:val="none" w:sz="0" w:space="0" w:color="auto"/>
        <w:right w:val="none" w:sz="0" w:space="0" w:color="auto"/>
      </w:divBdr>
      <w:divsChild>
        <w:div w:id="555745798">
          <w:marLeft w:val="0"/>
          <w:marRight w:val="0"/>
          <w:marTop w:val="0"/>
          <w:marBottom w:val="0"/>
          <w:divBdr>
            <w:top w:val="none" w:sz="0" w:space="0" w:color="auto"/>
            <w:left w:val="none" w:sz="0" w:space="0" w:color="auto"/>
            <w:bottom w:val="none" w:sz="0" w:space="0" w:color="auto"/>
            <w:right w:val="none" w:sz="0" w:space="0" w:color="auto"/>
          </w:divBdr>
        </w:div>
        <w:div w:id="534347315">
          <w:marLeft w:val="0"/>
          <w:marRight w:val="0"/>
          <w:marTop w:val="0"/>
          <w:marBottom w:val="0"/>
          <w:divBdr>
            <w:top w:val="none" w:sz="0" w:space="0" w:color="auto"/>
            <w:left w:val="none" w:sz="0" w:space="0" w:color="auto"/>
            <w:bottom w:val="none" w:sz="0" w:space="0" w:color="auto"/>
            <w:right w:val="none" w:sz="0" w:space="0" w:color="auto"/>
          </w:divBdr>
        </w:div>
        <w:div w:id="647637833">
          <w:marLeft w:val="0"/>
          <w:marRight w:val="0"/>
          <w:marTop w:val="0"/>
          <w:marBottom w:val="0"/>
          <w:divBdr>
            <w:top w:val="none" w:sz="0" w:space="0" w:color="auto"/>
            <w:left w:val="none" w:sz="0" w:space="0" w:color="auto"/>
            <w:bottom w:val="none" w:sz="0" w:space="0" w:color="auto"/>
            <w:right w:val="none" w:sz="0" w:space="0" w:color="auto"/>
          </w:divBdr>
        </w:div>
        <w:div w:id="451289670">
          <w:marLeft w:val="0"/>
          <w:marRight w:val="0"/>
          <w:marTop w:val="0"/>
          <w:marBottom w:val="0"/>
          <w:divBdr>
            <w:top w:val="none" w:sz="0" w:space="0" w:color="auto"/>
            <w:left w:val="none" w:sz="0" w:space="0" w:color="auto"/>
            <w:bottom w:val="none" w:sz="0" w:space="0" w:color="auto"/>
            <w:right w:val="none" w:sz="0" w:space="0" w:color="auto"/>
          </w:divBdr>
        </w:div>
        <w:div w:id="1982541383">
          <w:marLeft w:val="0"/>
          <w:marRight w:val="0"/>
          <w:marTop w:val="0"/>
          <w:marBottom w:val="0"/>
          <w:divBdr>
            <w:top w:val="none" w:sz="0" w:space="0" w:color="auto"/>
            <w:left w:val="none" w:sz="0" w:space="0" w:color="auto"/>
            <w:bottom w:val="none" w:sz="0" w:space="0" w:color="auto"/>
            <w:right w:val="none" w:sz="0" w:space="0" w:color="auto"/>
          </w:divBdr>
        </w:div>
        <w:div w:id="2028870649">
          <w:marLeft w:val="0"/>
          <w:marRight w:val="0"/>
          <w:marTop w:val="0"/>
          <w:marBottom w:val="0"/>
          <w:divBdr>
            <w:top w:val="none" w:sz="0" w:space="0" w:color="auto"/>
            <w:left w:val="none" w:sz="0" w:space="0" w:color="auto"/>
            <w:bottom w:val="none" w:sz="0" w:space="0" w:color="auto"/>
            <w:right w:val="none" w:sz="0" w:space="0" w:color="auto"/>
          </w:divBdr>
        </w:div>
        <w:div w:id="924655006">
          <w:marLeft w:val="0"/>
          <w:marRight w:val="0"/>
          <w:marTop w:val="0"/>
          <w:marBottom w:val="0"/>
          <w:divBdr>
            <w:top w:val="none" w:sz="0" w:space="0" w:color="auto"/>
            <w:left w:val="none" w:sz="0" w:space="0" w:color="auto"/>
            <w:bottom w:val="none" w:sz="0" w:space="0" w:color="auto"/>
            <w:right w:val="none" w:sz="0" w:space="0" w:color="auto"/>
          </w:divBdr>
        </w:div>
        <w:div w:id="971835007">
          <w:marLeft w:val="0"/>
          <w:marRight w:val="0"/>
          <w:marTop w:val="0"/>
          <w:marBottom w:val="0"/>
          <w:divBdr>
            <w:top w:val="none" w:sz="0" w:space="0" w:color="auto"/>
            <w:left w:val="none" w:sz="0" w:space="0" w:color="auto"/>
            <w:bottom w:val="none" w:sz="0" w:space="0" w:color="auto"/>
            <w:right w:val="none" w:sz="0" w:space="0" w:color="auto"/>
          </w:divBdr>
        </w:div>
        <w:div w:id="1388727534">
          <w:marLeft w:val="0"/>
          <w:marRight w:val="0"/>
          <w:marTop w:val="0"/>
          <w:marBottom w:val="0"/>
          <w:divBdr>
            <w:top w:val="none" w:sz="0" w:space="0" w:color="auto"/>
            <w:left w:val="none" w:sz="0" w:space="0" w:color="auto"/>
            <w:bottom w:val="none" w:sz="0" w:space="0" w:color="auto"/>
            <w:right w:val="none" w:sz="0" w:space="0" w:color="auto"/>
          </w:divBdr>
        </w:div>
        <w:div w:id="1418138254">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051542915">
          <w:marLeft w:val="0"/>
          <w:marRight w:val="0"/>
          <w:marTop w:val="0"/>
          <w:marBottom w:val="0"/>
          <w:divBdr>
            <w:top w:val="none" w:sz="0" w:space="0" w:color="auto"/>
            <w:left w:val="none" w:sz="0" w:space="0" w:color="auto"/>
            <w:bottom w:val="none" w:sz="0" w:space="0" w:color="auto"/>
            <w:right w:val="none" w:sz="0" w:space="0" w:color="auto"/>
          </w:divBdr>
        </w:div>
        <w:div w:id="1395347508">
          <w:marLeft w:val="0"/>
          <w:marRight w:val="0"/>
          <w:marTop w:val="0"/>
          <w:marBottom w:val="0"/>
          <w:divBdr>
            <w:top w:val="none" w:sz="0" w:space="0" w:color="auto"/>
            <w:left w:val="none" w:sz="0" w:space="0" w:color="auto"/>
            <w:bottom w:val="none" w:sz="0" w:space="0" w:color="auto"/>
            <w:right w:val="none" w:sz="0" w:space="0" w:color="auto"/>
          </w:divBdr>
        </w:div>
        <w:div w:id="182548896">
          <w:marLeft w:val="0"/>
          <w:marRight w:val="0"/>
          <w:marTop w:val="0"/>
          <w:marBottom w:val="0"/>
          <w:divBdr>
            <w:top w:val="none" w:sz="0" w:space="0" w:color="auto"/>
            <w:left w:val="none" w:sz="0" w:space="0" w:color="auto"/>
            <w:bottom w:val="none" w:sz="0" w:space="0" w:color="auto"/>
            <w:right w:val="none" w:sz="0" w:space="0" w:color="auto"/>
          </w:divBdr>
        </w:div>
        <w:div w:id="370427187">
          <w:marLeft w:val="0"/>
          <w:marRight w:val="0"/>
          <w:marTop w:val="0"/>
          <w:marBottom w:val="0"/>
          <w:divBdr>
            <w:top w:val="none" w:sz="0" w:space="0" w:color="auto"/>
            <w:left w:val="none" w:sz="0" w:space="0" w:color="auto"/>
            <w:bottom w:val="none" w:sz="0" w:space="0" w:color="auto"/>
            <w:right w:val="none" w:sz="0" w:space="0" w:color="auto"/>
          </w:divBdr>
        </w:div>
        <w:div w:id="166462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c:creator>
  <cp:keywords/>
  <dc:description/>
  <cp:lastModifiedBy>hou</cp:lastModifiedBy>
  <cp:revision>12</cp:revision>
  <dcterms:created xsi:type="dcterms:W3CDTF">2019-04-05T07:24:00Z</dcterms:created>
  <dcterms:modified xsi:type="dcterms:W3CDTF">2019-04-06T13:49:00Z</dcterms:modified>
</cp:coreProperties>
</file>